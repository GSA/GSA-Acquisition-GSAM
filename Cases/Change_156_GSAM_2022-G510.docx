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F7A22"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General Services Administration</w:t>
      </w:r>
    </w:p>
    <w:p w14:paraId="00000002" w14:textId="77777777" w:rsidR="00DF7A22"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Washington, DC 20405</w:t>
      </w:r>
    </w:p>
    <w:p w14:paraId="00000003" w14:textId="64EC67CA" w:rsidR="00DF7A22" w:rsidRDefault="00000000">
      <w:pPr>
        <w:pBdr>
          <w:top w:val="nil"/>
          <w:left w:val="nil"/>
          <w:bottom w:val="nil"/>
          <w:right w:val="nil"/>
          <w:between w:val="nil"/>
        </w:pBdr>
        <w:jc w:val="right"/>
        <w:rPr>
          <w:rFonts w:ascii="Arial" w:eastAsia="Arial" w:hAnsi="Arial" w:cs="Arial"/>
          <w:color w:val="FF0000"/>
          <w:sz w:val="22"/>
          <w:szCs w:val="22"/>
        </w:rPr>
      </w:pPr>
      <w:r>
        <w:rPr>
          <w:rFonts w:ascii="Arial" w:eastAsia="Arial" w:hAnsi="Arial" w:cs="Arial"/>
          <w:sz w:val="22"/>
          <w:szCs w:val="22"/>
        </w:rPr>
        <w:t xml:space="preserve">ADM 2800.12B, Change </w:t>
      </w:r>
      <w:del w:id="0" w:author="Francis Poe" w:date="2022-11-28T08:54:00Z">
        <w:r w:rsidDel="00F51A24">
          <w:rPr>
            <w:rFonts w:ascii="Arial" w:eastAsia="Arial" w:hAnsi="Arial" w:cs="Arial"/>
            <w:color w:val="FF0000"/>
            <w:sz w:val="22"/>
            <w:szCs w:val="22"/>
          </w:rPr>
          <w:delText>[XX]</w:delText>
        </w:r>
      </w:del>
      <w:ins w:id="1" w:author="Francis Poe" w:date="2022-11-28T08:54:00Z">
        <w:r w:rsidR="00F51A24" w:rsidRPr="00F51A24">
          <w:rPr>
            <w:rFonts w:ascii="Arial" w:eastAsia="Arial" w:hAnsi="Arial" w:cs="Arial"/>
            <w:sz w:val="22"/>
            <w:szCs w:val="22"/>
            <w:rPrChange w:id="2" w:author="Francis Poe" w:date="2022-11-28T08:55:00Z">
              <w:rPr>
                <w:rFonts w:ascii="Arial" w:eastAsia="Arial" w:hAnsi="Arial" w:cs="Arial"/>
                <w:color w:val="FF0000"/>
                <w:sz w:val="22"/>
                <w:szCs w:val="22"/>
              </w:rPr>
            </w:rPrChange>
          </w:rPr>
          <w:t>156</w:t>
        </w:r>
      </w:ins>
    </w:p>
    <w:p w14:paraId="00000004" w14:textId="74B315ED" w:rsidR="00DF7A22" w:rsidRDefault="00000000">
      <w:pPr>
        <w:pBdr>
          <w:top w:val="nil"/>
          <w:left w:val="nil"/>
          <w:bottom w:val="nil"/>
          <w:right w:val="nil"/>
          <w:between w:val="nil"/>
        </w:pBdr>
        <w:jc w:val="right"/>
        <w:rPr>
          <w:rFonts w:ascii="Arial" w:eastAsia="Arial" w:hAnsi="Arial" w:cs="Arial"/>
          <w:color w:val="FF0000"/>
          <w:sz w:val="22"/>
          <w:szCs w:val="22"/>
        </w:rPr>
      </w:pPr>
      <w:del w:id="3" w:author="Francis Poe" w:date="2022-11-28T08:55:00Z">
        <w:r w:rsidDel="00F51A24">
          <w:rPr>
            <w:rFonts w:ascii="Arial" w:eastAsia="Arial" w:hAnsi="Arial" w:cs="Arial"/>
            <w:color w:val="FF0000"/>
            <w:sz w:val="22"/>
            <w:szCs w:val="22"/>
          </w:rPr>
          <w:delText>[Month Day, Year</w:delText>
        </w:r>
      </w:del>
      <w:ins w:id="4" w:author="Francis Poe" w:date="2022-11-28T08:55:00Z">
        <w:r w:rsidR="00F51A24" w:rsidRPr="00F51A24">
          <w:rPr>
            <w:rFonts w:ascii="Arial" w:eastAsia="Arial" w:hAnsi="Arial" w:cs="Arial"/>
            <w:sz w:val="22"/>
            <w:szCs w:val="22"/>
            <w:rPrChange w:id="5" w:author="Francis Poe" w:date="2022-11-28T08:55:00Z">
              <w:rPr>
                <w:rFonts w:ascii="Arial" w:eastAsia="Arial" w:hAnsi="Arial" w:cs="Arial"/>
                <w:color w:val="FF0000"/>
                <w:sz w:val="22"/>
                <w:szCs w:val="22"/>
              </w:rPr>
            </w:rPrChange>
          </w:rPr>
          <w:t>December 2, 2022</w:t>
        </w:r>
      </w:ins>
      <w:del w:id="6" w:author="Francis Poe" w:date="2022-11-28T08:55:00Z">
        <w:r w:rsidDel="00F51A24">
          <w:rPr>
            <w:rFonts w:ascii="Arial" w:eastAsia="Arial" w:hAnsi="Arial" w:cs="Arial"/>
            <w:color w:val="FF0000"/>
            <w:sz w:val="22"/>
            <w:szCs w:val="22"/>
          </w:rPr>
          <w:delText>]</w:delText>
        </w:r>
      </w:del>
    </w:p>
    <w:p w14:paraId="00000005" w14:textId="77777777" w:rsidR="00DF7A22" w:rsidRDefault="00DF7A22">
      <w:pPr>
        <w:pBdr>
          <w:top w:val="nil"/>
          <w:left w:val="nil"/>
          <w:bottom w:val="nil"/>
          <w:right w:val="nil"/>
          <w:between w:val="nil"/>
        </w:pBdr>
        <w:jc w:val="right"/>
        <w:rPr>
          <w:rFonts w:ascii="Arial" w:eastAsia="Arial" w:hAnsi="Arial" w:cs="Arial"/>
          <w:sz w:val="22"/>
          <w:szCs w:val="22"/>
        </w:rPr>
      </w:pPr>
    </w:p>
    <w:p w14:paraId="00000006" w14:textId="77777777" w:rsidR="00DF7A22" w:rsidRDefault="00000000">
      <w:pPr>
        <w:pBdr>
          <w:top w:val="nil"/>
          <w:left w:val="nil"/>
          <w:bottom w:val="nil"/>
          <w:right w:val="nil"/>
          <w:between w:val="nil"/>
        </w:pBdr>
        <w:jc w:val="center"/>
        <w:rPr>
          <w:rFonts w:ascii="Arial" w:eastAsia="Arial" w:hAnsi="Arial" w:cs="Arial"/>
          <w:b/>
          <w:sz w:val="22"/>
          <w:szCs w:val="22"/>
        </w:rPr>
      </w:pPr>
      <w:r>
        <w:rPr>
          <w:rFonts w:ascii="Arial" w:eastAsia="Arial" w:hAnsi="Arial" w:cs="Arial"/>
          <w:b/>
          <w:sz w:val="22"/>
          <w:szCs w:val="22"/>
        </w:rPr>
        <w:t>GSA ORDER</w:t>
      </w:r>
    </w:p>
    <w:p w14:paraId="00000007" w14:textId="77777777" w:rsidR="00DF7A22" w:rsidRDefault="00DF7A22">
      <w:pPr>
        <w:pBdr>
          <w:top w:val="nil"/>
          <w:left w:val="nil"/>
          <w:bottom w:val="nil"/>
          <w:right w:val="nil"/>
          <w:between w:val="nil"/>
        </w:pBdr>
        <w:jc w:val="center"/>
        <w:rPr>
          <w:rFonts w:ascii="Arial" w:eastAsia="Arial" w:hAnsi="Arial" w:cs="Arial"/>
          <w:sz w:val="22"/>
          <w:szCs w:val="22"/>
        </w:rPr>
      </w:pPr>
    </w:p>
    <w:p w14:paraId="00000008" w14:textId="77777777" w:rsidR="00DF7A22" w:rsidRDefault="00000000">
      <w:pPr>
        <w:pBdr>
          <w:top w:val="nil"/>
          <w:left w:val="nil"/>
          <w:bottom w:val="nil"/>
          <w:right w:val="nil"/>
          <w:between w:val="nil"/>
        </w:pBdr>
        <w:ind w:left="1440" w:hanging="1440"/>
        <w:rPr>
          <w:rFonts w:ascii="Arial" w:eastAsia="Arial" w:hAnsi="Arial" w:cs="Arial"/>
          <w:sz w:val="22"/>
          <w:szCs w:val="22"/>
        </w:rPr>
      </w:pPr>
      <w:r>
        <w:rPr>
          <w:rFonts w:ascii="Arial" w:eastAsia="Arial" w:hAnsi="Arial" w:cs="Arial"/>
          <w:sz w:val="22"/>
          <w:szCs w:val="22"/>
        </w:rPr>
        <w:t xml:space="preserve">Subject:  </w:t>
      </w:r>
      <w:r>
        <w:rPr>
          <w:rFonts w:ascii="Arial" w:eastAsia="Arial" w:hAnsi="Arial" w:cs="Arial"/>
          <w:sz w:val="22"/>
          <w:szCs w:val="22"/>
        </w:rPr>
        <w:tab/>
        <w:t>General Services Administration Acquisition Manual; GSAM Case 2022-G510, Task Order Ombudsman Clarification</w:t>
      </w:r>
    </w:p>
    <w:p w14:paraId="00000009" w14:textId="77777777" w:rsidR="00DF7A22" w:rsidRDefault="00DF7A22">
      <w:pPr>
        <w:pBdr>
          <w:top w:val="nil"/>
          <w:left w:val="nil"/>
          <w:bottom w:val="nil"/>
          <w:right w:val="nil"/>
          <w:between w:val="nil"/>
        </w:pBdr>
        <w:rPr>
          <w:rFonts w:ascii="Arial" w:eastAsia="Arial" w:hAnsi="Arial" w:cs="Arial"/>
          <w:sz w:val="22"/>
          <w:szCs w:val="22"/>
        </w:rPr>
      </w:pPr>
    </w:p>
    <w:p w14:paraId="0000000A" w14:textId="77777777" w:rsidR="00DF7A22"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sz w:val="22"/>
          <w:szCs w:val="22"/>
          <w:u w:val="single"/>
        </w:rPr>
        <w:t>Purpose</w:t>
      </w:r>
      <w:r>
        <w:rPr>
          <w:rFonts w:ascii="Arial" w:eastAsia="Arial" w:hAnsi="Arial" w:cs="Arial"/>
          <w:sz w:val="22"/>
          <w:szCs w:val="22"/>
        </w:rPr>
        <w:t xml:space="preserve">. This order transmits a revision to the General Services Administration Acquisition Manual (GSAM) to clarify which task-order and delivery-order ombudsman should be referenced in multiple-award indefinite delivery indefinite quality (IDIQ) contracts at the contract and order level. </w:t>
      </w:r>
    </w:p>
    <w:p w14:paraId="0000000B" w14:textId="77777777" w:rsidR="00DF7A22" w:rsidRDefault="00DF7A22">
      <w:pPr>
        <w:pBdr>
          <w:top w:val="nil"/>
          <w:left w:val="nil"/>
          <w:bottom w:val="nil"/>
          <w:right w:val="nil"/>
          <w:between w:val="nil"/>
        </w:pBdr>
        <w:ind w:left="390"/>
        <w:rPr>
          <w:rFonts w:ascii="Arial" w:eastAsia="Arial" w:hAnsi="Arial" w:cs="Arial"/>
          <w:sz w:val="22"/>
          <w:szCs w:val="22"/>
        </w:rPr>
      </w:pPr>
    </w:p>
    <w:p w14:paraId="0000000C" w14:textId="77777777" w:rsidR="00DF7A22"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sz w:val="22"/>
          <w:szCs w:val="22"/>
          <w:u w:val="single"/>
        </w:rPr>
        <w:t>Background</w:t>
      </w:r>
      <w:r>
        <w:rPr>
          <w:rFonts w:ascii="Arial" w:eastAsia="Arial" w:hAnsi="Arial" w:cs="Arial"/>
          <w:sz w:val="22"/>
          <w:szCs w:val="22"/>
        </w:rPr>
        <w:t>. On January 9, 2017, prior to the implementation of FAR Clause 52.216–32, GSA implemented its own agency-level contract clauses for use in multiple-award IDIQ contracts that provided Task-Order and Delivery-Order Ombudsman information to contractors.</w:t>
      </w:r>
      <w:r>
        <w:rPr>
          <w:rFonts w:ascii="Arial" w:eastAsia="Arial" w:hAnsi="Arial" w:cs="Arial"/>
          <w:sz w:val="22"/>
          <w:szCs w:val="22"/>
          <w:vertAlign w:val="superscript"/>
        </w:rPr>
        <w:footnoteReference w:id="1"/>
      </w:r>
    </w:p>
    <w:p w14:paraId="0000000D" w14:textId="77777777" w:rsidR="00DF7A22" w:rsidRDefault="00DF7A22">
      <w:pPr>
        <w:ind w:left="390"/>
        <w:rPr>
          <w:rFonts w:ascii="Arial" w:eastAsia="Arial" w:hAnsi="Arial" w:cs="Arial"/>
          <w:sz w:val="22"/>
          <w:szCs w:val="22"/>
        </w:rPr>
      </w:pPr>
    </w:p>
    <w:p w14:paraId="0000000E" w14:textId="77777777" w:rsidR="00DF7A22" w:rsidRDefault="00000000">
      <w:pPr>
        <w:ind w:left="390"/>
        <w:rPr>
          <w:rFonts w:ascii="Arial" w:eastAsia="Arial" w:hAnsi="Arial" w:cs="Arial"/>
          <w:sz w:val="22"/>
          <w:szCs w:val="22"/>
        </w:rPr>
      </w:pPr>
      <w:r>
        <w:rPr>
          <w:rFonts w:ascii="Arial" w:eastAsia="Arial" w:hAnsi="Arial" w:cs="Arial"/>
          <w:sz w:val="22"/>
          <w:szCs w:val="22"/>
        </w:rPr>
        <w:t xml:space="preserve">On September 6, 2019, the Federal Acquisition Regulation (FAR) was amended to mandate the use of FAR Clause 52.216–32, </w:t>
      </w:r>
      <w:r>
        <w:rPr>
          <w:rFonts w:ascii="Arial" w:eastAsia="Arial" w:hAnsi="Arial" w:cs="Arial"/>
          <w:i/>
          <w:sz w:val="20"/>
          <w:szCs w:val="20"/>
        </w:rPr>
        <w:t>T</w:t>
      </w:r>
      <w:r>
        <w:rPr>
          <w:rFonts w:ascii="Arial" w:eastAsia="Arial" w:hAnsi="Arial" w:cs="Arial"/>
          <w:i/>
          <w:sz w:val="22"/>
          <w:szCs w:val="22"/>
        </w:rPr>
        <w:t>ask-Order and Delivery-Order Ombudsman</w:t>
      </w:r>
      <w:r>
        <w:rPr>
          <w:rFonts w:ascii="Arial" w:eastAsia="Arial" w:hAnsi="Arial" w:cs="Arial"/>
          <w:sz w:val="22"/>
          <w:szCs w:val="22"/>
        </w:rPr>
        <w:t>,</w:t>
      </w:r>
      <w:r>
        <w:rPr>
          <w:rFonts w:ascii="Arial" w:eastAsia="Arial" w:hAnsi="Arial" w:cs="Arial"/>
          <w:sz w:val="22"/>
          <w:szCs w:val="22"/>
          <w:vertAlign w:val="superscript"/>
        </w:rPr>
        <w:footnoteReference w:id="2"/>
      </w:r>
      <w:r>
        <w:rPr>
          <w:rFonts w:ascii="Arial" w:eastAsia="Arial" w:hAnsi="Arial" w:cs="Arial"/>
          <w:sz w:val="22"/>
          <w:szCs w:val="22"/>
        </w:rPr>
        <w:t xml:space="preserve"> in solicitations and contracts when a multiple-award IDIQ contract is contemplated. The FAR Clause standardizes how agencies provide contractors the name and contact information for an ordering agency’s task-order and delivery-order ombudsman. The identified agency ombudsman would review complaints from contractors. The FAR change eliminated the need for GSA’s agency-level clauses, which led to GSA amending the GSAR to remove these clauses.</w:t>
      </w:r>
      <w:r>
        <w:rPr>
          <w:rFonts w:ascii="Arial" w:eastAsia="Arial" w:hAnsi="Arial" w:cs="Arial"/>
          <w:sz w:val="22"/>
          <w:szCs w:val="22"/>
          <w:vertAlign w:val="superscript"/>
        </w:rPr>
        <w:footnoteReference w:id="3"/>
      </w:r>
      <w:r>
        <w:rPr>
          <w:rFonts w:ascii="Arial" w:eastAsia="Arial" w:hAnsi="Arial" w:cs="Arial"/>
          <w:sz w:val="22"/>
          <w:szCs w:val="22"/>
        </w:rPr>
        <w:t xml:space="preserve"> </w:t>
      </w:r>
    </w:p>
    <w:p w14:paraId="0000000F" w14:textId="77777777" w:rsidR="00DF7A22" w:rsidRDefault="00000000">
      <w:pPr>
        <w:ind w:left="390"/>
        <w:rPr>
          <w:rFonts w:ascii="Arial" w:eastAsia="Arial" w:hAnsi="Arial" w:cs="Arial"/>
          <w:sz w:val="22"/>
          <w:szCs w:val="22"/>
        </w:rPr>
      </w:pPr>
      <w:r>
        <w:rPr>
          <w:rFonts w:ascii="Arial" w:eastAsia="Arial" w:hAnsi="Arial" w:cs="Arial"/>
          <w:sz w:val="22"/>
          <w:szCs w:val="22"/>
        </w:rPr>
        <w:t xml:space="preserve"> </w:t>
      </w:r>
    </w:p>
    <w:p w14:paraId="00000010" w14:textId="77777777" w:rsidR="00DF7A22" w:rsidRDefault="00000000">
      <w:pPr>
        <w:ind w:left="390"/>
        <w:rPr>
          <w:rFonts w:ascii="Arial" w:eastAsia="Arial" w:hAnsi="Arial" w:cs="Arial"/>
          <w:sz w:val="22"/>
          <w:szCs w:val="22"/>
        </w:rPr>
      </w:pPr>
      <w:r>
        <w:rPr>
          <w:rFonts w:ascii="Arial" w:eastAsia="Arial" w:hAnsi="Arial" w:cs="Arial"/>
          <w:sz w:val="22"/>
          <w:szCs w:val="22"/>
        </w:rPr>
        <w:t xml:space="preserve">The implementation of FAR Clause 52.216–32 has led to some confusion as to which agency’s ombudsman’s information should be included in the clause. Some agencies placing orders under GSA’s IDIQs (such as the Federal Supply Schedules) have been identifying the GSA Task-Order and Delivery-Order Ombudsman as the point of contact for receiving complaints. In accordance with paragraph (d) of Alternate I FAR Clause 52.216–32, complaints for task orders under GSA contract vehicles should be directed to the ordering agency’s task-order and delivery-order ombudsman, not GSA’s Ombudsman. </w:t>
      </w:r>
    </w:p>
    <w:p w14:paraId="00000011" w14:textId="77777777" w:rsidR="00DF7A22" w:rsidRDefault="00DF7A22">
      <w:pPr>
        <w:ind w:left="390"/>
        <w:rPr>
          <w:rFonts w:ascii="Arial" w:eastAsia="Arial" w:hAnsi="Arial" w:cs="Arial"/>
          <w:sz w:val="22"/>
          <w:szCs w:val="22"/>
        </w:rPr>
      </w:pPr>
    </w:p>
    <w:p w14:paraId="00000012" w14:textId="77777777" w:rsidR="00DF7A22" w:rsidRDefault="00000000">
      <w:pPr>
        <w:ind w:left="390"/>
        <w:rPr>
          <w:rFonts w:ascii="Arial" w:eastAsia="Arial" w:hAnsi="Arial" w:cs="Arial"/>
          <w:sz w:val="22"/>
          <w:szCs w:val="22"/>
        </w:rPr>
      </w:pPr>
      <w:r>
        <w:rPr>
          <w:rFonts w:ascii="Arial" w:eastAsia="Arial" w:hAnsi="Arial" w:cs="Arial"/>
          <w:sz w:val="22"/>
          <w:szCs w:val="22"/>
        </w:rPr>
        <w:t>This order amends GSAM 516.505(b) to provide clear guidance to GSA contracting officers, customer agencies, and contractors as to which task-order and delivery-order ombudsman should be referenced at the contract and order level in FAR Clause 52.216-32.</w:t>
      </w:r>
    </w:p>
    <w:p w14:paraId="00000013" w14:textId="77777777" w:rsidR="00DF7A22" w:rsidRDefault="00DF7A22">
      <w:pPr>
        <w:ind w:left="390"/>
        <w:rPr>
          <w:rFonts w:ascii="Arial" w:eastAsia="Arial" w:hAnsi="Arial" w:cs="Arial"/>
          <w:sz w:val="22"/>
          <w:szCs w:val="22"/>
        </w:rPr>
      </w:pPr>
    </w:p>
    <w:p w14:paraId="00000014" w14:textId="1FC11581" w:rsidR="00DF7A22"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color w:val="000000"/>
          <w:sz w:val="22"/>
          <w:szCs w:val="22"/>
          <w:u w:val="single"/>
        </w:rPr>
        <w:t>Effective date</w:t>
      </w:r>
      <w:r>
        <w:rPr>
          <w:rFonts w:ascii="Arial" w:eastAsia="Arial" w:hAnsi="Arial" w:cs="Arial"/>
          <w:color w:val="000000"/>
          <w:sz w:val="22"/>
          <w:szCs w:val="22"/>
        </w:rPr>
        <w:t xml:space="preserve">. </w:t>
      </w:r>
      <w:del w:id="7" w:author="Francis Poe" w:date="2022-11-28T08:55:00Z">
        <w:r w:rsidDel="00F51A24">
          <w:rPr>
            <w:rFonts w:ascii="Arial" w:eastAsia="Arial" w:hAnsi="Arial" w:cs="Arial"/>
            <w:color w:val="FF0000"/>
            <w:sz w:val="22"/>
            <w:szCs w:val="22"/>
          </w:rPr>
          <w:delText>[Month Day, Year]</w:delText>
        </w:r>
      </w:del>
      <w:ins w:id="8" w:author="Francis Poe" w:date="2022-11-28T08:55:00Z">
        <w:r w:rsidR="00F51A24" w:rsidRPr="00F51A24">
          <w:rPr>
            <w:rFonts w:ascii="Arial" w:eastAsia="Arial" w:hAnsi="Arial" w:cs="Arial"/>
            <w:sz w:val="22"/>
            <w:szCs w:val="22"/>
            <w:rPrChange w:id="9" w:author="Francis Poe" w:date="2022-11-28T08:55:00Z">
              <w:rPr>
                <w:rFonts w:ascii="Arial" w:eastAsia="Arial" w:hAnsi="Arial" w:cs="Arial"/>
                <w:color w:val="FF0000"/>
                <w:sz w:val="22"/>
                <w:szCs w:val="22"/>
              </w:rPr>
            </w:rPrChange>
          </w:rPr>
          <w:t>December 2, 2022</w:t>
        </w:r>
      </w:ins>
    </w:p>
    <w:p w14:paraId="00000015" w14:textId="77777777" w:rsidR="00DF7A22" w:rsidRDefault="00DF7A22">
      <w:pPr>
        <w:pBdr>
          <w:top w:val="nil"/>
          <w:left w:val="nil"/>
          <w:bottom w:val="nil"/>
          <w:right w:val="nil"/>
          <w:between w:val="nil"/>
        </w:pBdr>
        <w:rPr>
          <w:rFonts w:ascii="Arial" w:eastAsia="Arial" w:hAnsi="Arial" w:cs="Arial"/>
          <w:sz w:val="22"/>
          <w:szCs w:val="22"/>
        </w:rPr>
      </w:pPr>
    </w:p>
    <w:p w14:paraId="00000016" w14:textId="77777777" w:rsidR="00DF7A22"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sz w:val="22"/>
          <w:szCs w:val="22"/>
          <w:u w:val="single"/>
        </w:rPr>
        <w:lastRenderedPageBreak/>
        <w:t>Explanation of changes</w:t>
      </w:r>
      <w:r>
        <w:rPr>
          <w:rFonts w:ascii="Arial" w:eastAsia="Arial" w:hAnsi="Arial" w:cs="Arial"/>
          <w:sz w:val="22"/>
          <w:szCs w:val="22"/>
        </w:rPr>
        <w:t>. This amendment includes non-regulatory changes. For full text changes of the amendment see Attachment A, GSAM Text Line-In/Line-Out.</w:t>
      </w:r>
    </w:p>
    <w:p w14:paraId="00000017" w14:textId="77777777" w:rsidR="00DF7A22" w:rsidRDefault="00DF7A22">
      <w:pPr>
        <w:ind w:left="360"/>
        <w:rPr>
          <w:rFonts w:ascii="Arial" w:eastAsia="Arial" w:hAnsi="Arial" w:cs="Arial"/>
          <w:sz w:val="22"/>
          <w:szCs w:val="22"/>
        </w:rPr>
      </w:pPr>
    </w:p>
    <w:p w14:paraId="00000018" w14:textId="77777777" w:rsidR="00DF7A22" w:rsidRDefault="00000000">
      <w:pPr>
        <w:ind w:left="360"/>
        <w:rPr>
          <w:rFonts w:ascii="Arial" w:eastAsia="Arial" w:hAnsi="Arial" w:cs="Arial"/>
          <w:sz w:val="22"/>
          <w:szCs w:val="22"/>
        </w:rPr>
      </w:pPr>
      <w:r>
        <w:rPr>
          <w:rFonts w:ascii="Arial" w:eastAsia="Arial" w:hAnsi="Arial" w:cs="Arial"/>
          <w:sz w:val="22"/>
          <w:szCs w:val="22"/>
        </w:rPr>
        <w:t xml:space="preserve">This amendment revises the language of the following GSAM subparts, changes summarized below: </w:t>
      </w:r>
    </w:p>
    <w:p w14:paraId="00000019" w14:textId="77777777" w:rsidR="00DF7A22" w:rsidRDefault="00DF7A22">
      <w:pPr>
        <w:ind w:firstLine="720"/>
        <w:rPr>
          <w:rFonts w:ascii="Arial" w:eastAsia="Arial" w:hAnsi="Arial" w:cs="Arial"/>
          <w:sz w:val="22"/>
          <w:szCs w:val="22"/>
        </w:rPr>
      </w:pPr>
    </w:p>
    <w:p w14:paraId="0000001A" w14:textId="77777777" w:rsidR="00DF7A22" w:rsidRDefault="00000000">
      <w:pPr>
        <w:ind w:left="360"/>
        <w:rPr>
          <w:rFonts w:ascii="Arial" w:eastAsia="Arial" w:hAnsi="Arial" w:cs="Arial"/>
          <w:sz w:val="22"/>
          <w:szCs w:val="22"/>
        </w:rPr>
      </w:pPr>
      <w:r>
        <w:rPr>
          <w:rFonts w:ascii="Arial" w:eastAsia="Arial" w:hAnsi="Arial" w:cs="Arial"/>
          <w:sz w:val="22"/>
          <w:szCs w:val="22"/>
        </w:rPr>
        <w:t xml:space="preserve">Subpart 516.5 </w:t>
      </w:r>
      <w:r>
        <w:rPr>
          <w:rFonts w:ascii="Arial" w:eastAsia="Arial" w:hAnsi="Arial" w:cs="Arial"/>
          <w:i/>
          <w:sz w:val="22"/>
          <w:szCs w:val="22"/>
        </w:rPr>
        <w:t>Indefinite-Delivery Contracts</w:t>
      </w:r>
      <w:r>
        <w:rPr>
          <w:rFonts w:ascii="Arial" w:eastAsia="Arial" w:hAnsi="Arial" w:cs="Arial"/>
          <w:sz w:val="22"/>
          <w:szCs w:val="22"/>
        </w:rPr>
        <w:t xml:space="preserve"> </w:t>
      </w:r>
    </w:p>
    <w:p w14:paraId="0000001B" w14:textId="77777777" w:rsidR="00DF7A22" w:rsidRDefault="00DF7A22">
      <w:pPr>
        <w:ind w:left="360"/>
        <w:rPr>
          <w:rFonts w:ascii="Arial" w:eastAsia="Arial" w:hAnsi="Arial" w:cs="Arial"/>
          <w:sz w:val="22"/>
          <w:szCs w:val="22"/>
        </w:rPr>
      </w:pPr>
    </w:p>
    <w:p w14:paraId="0000001C" w14:textId="77777777" w:rsidR="00DF7A22" w:rsidRDefault="00000000">
      <w:pPr>
        <w:ind w:left="720"/>
        <w:rPr>
          <w:rFonts w:ascii="Arial" w:eastAsia="Arial" w:hAnsi="Arial" w:cs="Arial"/>
          <w:sz w:val="22"/>
          <w:szCs w:val="22"/>
        </w:rPr>
      </w:pPr>
      <w:r>
        <w:rPr>
          <w:rFonts w:ascii="Arial" w:eastAsia="Arial" w:hAnsi="Arial" w:cs="Arial"/>
          <w:sz w:val="22"/>
          <w:szCs w:val="22"/>
        </w:rPr>
        <w:t xml:space="preserve">516.505 </w:t>
      </w:r>
      <w:r>
        <w:rPr>
          <w:rFonts w:ascii="Arial" w:eastAsia="Arial" w:hAnsi="Arial" w:cs="Arial"/>
          <w:i/>
          <w:sz w:val="22"/>
          <w:szCs w:val="22"/>
        </w:rPr>
        <w:t>Ordering.</w:t>
      </w:r>
    </w:p>
    <w:p w14:paraId="0000001D" w14:textId="77777777" w:rsidR="00DF7A22" w:rsidRDefault="00000000">
      <w:pPr>
        <w:numPr>
          <w:ilvl w:val="0"/>
          <w:numId w:val="1"/>
        </w:numPr>
        <w:rPr>
          <w:rFonts w:ascii="Arial" w:eastAsia="Arial" w:hAnsi="Arial" w:cs="Arial"/>
          <w:sz w:val="22"/>
          <w:szCs w:val="22"/>
        </w:rPr>
      </w:pPr>
      <w:r>
        <w:rPr>
          <w:rFonts w:ascii="Arial" w:eastAsia="Arial" w:hAnsi="Arial" w:cs="Arial"/>
          <w:sz w:val="22"/>
          <w:szCs w:val="22"/>
        </w:rPr>
        <w:t xml:space="preserve">Paragraph (b) </w:t>
      </w:r>
      <w:r>
        <w:rPr>
          <w:rFonts w:ascii="Arial" w:eastAsia="Arial" w:hAnsi="Arial" w:cs="Arial"/>
          <w:i/>
          <w:sz w:val="22"/>
          <w:szCs w:val="22"/>
        </w:rPr>
        <w:t>Task-order and delivery-order ombudsman.</w:t>
      </w:r>
      <w:r>
        <w:rPr>
          <w:rFonts w:ascii="Arial" w:eastAsia="Arial" w:hAnsi="Arial" w:cs="Arial"/>
          <w:b/>
          <w:i/>
          <w:sz w:val="22"/>
          <w:szCs w:val="22"/>
        </w:rPr>
        <w:t xml:space="preserve"> </w:t>
      </w:r>
      <w:r>
        <w:rPr>
          <w:rFonts w:ascii="Arial" w:eastAsia="Arial" w:hAnsi="Arial" w:cs="Arial"/>
          <w:sz w:val="22"/>
          <w:szCs w:val="22"/>
        </w:rPr>
        <w:t>Added language to provide clear guidance to identify when GSA or the task order agency Ombudsman contact information should be included in FAR Clause 52.216-32.</w:t>
      </w:r>
    </w:p>
    <w:p w14:paraId="0000001E" w14:textId="77777777" w:rsidR="00DF7A22" w:rsidRDefault="00DF7A22">
      <w:pPr>
        <w:pBdr>
          <w:top w:val="nil"/>
          <w:left w:val="nil"/>
          <w:bottom w:val="nil"/>
          <w:right w:val="nil"/>
          <w:between w:val="nil"/>
        </w:pBdr>
        <w:ind w:left="360"/>
        <w:rPr>
          <w:rFonts w:ascii="Arial" w:eastAsia="Arial" w:hAnsi="Arial" w:cs="Arial"/>
          <w:i/>
          <w:sz w:val="22"/>
          <w:szCs w:val="22"/>
        </w:rPr>
      </w:pPr>
    </w:p>
    <w:p w14:paraId="0000001F" w14:textId="77777777" w:rsidR="00DF7A22"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sz w:val="22"/>
          <w:szCs w:val="22"/>
          <w:u w:val="single"/>
        </w:rPr>
        <w:t>Cancellations</w:t>
      </w:r>
      <w:r>
        <w:rPr>
          <w:rFonts w:ascii="Arial" w:eastAsia="Arial" w:hAnsi="Arial" w:cs="Arial"/>
          <w:sz w:val="22"/>
          <w:szCs w:val="22"/>
        </w:rPr>
        <w:t>. None.</w:t>
      </w:r>
    </w:p>
    <w:p w14:paraId="00000020" w14:textId="77777777" w:rsidR="00DF7A22" w:rsidRDefault="00DF7A22">
      <w:pPr>
        <w:pBdr>
          <w:top w:val="nil"/>
          <w:left w:val="nil"/>
          <w:bottom w:val="nil"/>
          <w:right w:val="nil"/>
          <w:between w:val="nil"/>
        </w:pBdr>
        <w:rPr>
          <w:rFonts w:ascii="Arial" w:eastAsia="Arial" w:hAnsi="Arial" w:cs="Arial"/>
          <w:sz w:val="22"/>
          <w:szCs w:val="22"/>
        </w:rPr>
      </w:pPr>
    </w:p>
    <w:p w14:paraId="00000021" w14:textId="77777777" w:rsidR="00DF7A22" w:rsidRDefault="00000000">
      <w:pPr>
        <w:numPr>
          <w:ilvl w:val="0"/>
          <w:numId w:val="2"/>
        </w:numPr>
        <w:rPr>
          <w:rFonts w:ascii="Arial" w:eastAsia="Arial" w:hAnsi="Arial" w:cs="Arial"/>
          <w:sz w:val="22"/>
          <w:szCs w:val="22"/>
        </w:rPr>
      </w:pPr>
      <w:r>
        <w:rPr>
          <w:rFonts w:ascii="Arial" w:eastAsia="Arial" w:hAnsi="Arial" w:cs="Arial"/>
          <w:sz w:val="22"/>
          <w:szCs w:val="22"/>
          <w:u w:val="single"/>
        </w:rPr>
        <w:t>Point of contact</w:t>
      </w:r>
      <w:r>
        <w:rPr>
          <w:rFonts w:ascii="Arial" w:eastAsia="Arial" w:hAnsi="Arial" w:cs="Arial"/>
          <w:sz w:val="22"/>
          <w:szCs w:val="22"/>
        </w:rPr>
        <w:t xml:space="preserve">. For clarification of content, contact Nicholas Giles, GSA Acquisition Policy Division, at </w:t>
      </w:r>
      <w:hyperlink r:id="rId7">
        <w:r>
          <w:rPr>
            <w:rFonts w:ascii="Arial" w:eastAsia="Arial" w:hAnsi="Arial" w:cs="Arial"/>
            <w:sz w:val="22"/>
            <w:szCs w:val="22"/>
            <w:u w:val="single"/>
          </w:rPr>
          <w:t>gsarpolicy@gsa.gov</w:t>
        </w:r>
      </w:hyperlink>
      <w:r>
        <w:rPr>
          <w:rFonts w:ascii="Arial" w:eastAsia="Arial" w:hAnsi="Arial" w:cs="Arial"/>
          <w:sz w:val="22"/>
          <w:szCs w:val="22"/>
        </w:rPr>
        <w:t xml:space="preserve">. </w:t>
      </w:r>
    </w:p>
    <w:p w14:paraId="00000022" w14:textId="77777777" w:rsidR="00DF7A22" w:rsidRDefault="00DF7A22">
      <w:pPr>
        <w:pBdr>
          <w:top w:val="nil"/>
          <w:left w:val="nil"/>
          <w:bottom w:val="nil"/>
          <w:right w:val="nil"/>
          <w:between w:val="nil"/>
        </w:pBdr>
        <w:rPr>
          <w:rFonts w:ascii="Arial" w:eastAsia="Arial" w:hAnsi="Arial" w:cs="Arial"/>
          <w:sz w:val="22"/>
          <w:szCs w:val="22"/>
        </w:rPr>
      </w:pPr>
    </w:p>
    <w:p w14:paraId="00000023" w14:textId="77777777" w:rsidR="00DF7A22" w:rsidRDefault="00DF7A22">
      <w:pPr>
        <w:pBdr>
          <w:top w:val="nil"/>
          <w:left w:val="nil"/>
          <w:bottom w:val="nil"/>
          <w:right w:val="nil"/>
          <w:between w:val="nil"/>
        </w:pBdr>
        <w:rPr>
          <w:rFonts w:ascii="Arial" w:eastAsia="Arial" w:hAnsi="Arial" w:cs="Arial"/>
          <w:sz w:val="22"/>
          <w:szCs w:val="22"/>
        </w:rPr>
      </w:pPr>
    </w:p>
    <w:p w14:paraId="00000024" w14:textId="77777777" w:rsidR="00DF7A22" w:rsidRDefault="00DF7A22">
      <w:pPr>
        <w:pBdr>
          <w:top w:val="nil"/>
          <w:left w:val="nil"/>
          <w:bottom w:val="nil"/>
          <w:right w:val="nil"/>
          <w:between w:val="nil"/>
        </w:pBdr>
        <w:rPr>
          <w:rFonts w:ascii="Arial" w:eastAsia="Arial" w:hAnsi="Arial" w:cs="Arial"/>
          <w:sz w:val="22"/>
          <w:szCs w:val="22"/>
        </w:rPr>
      </w:pPr>
    </w:p>
    <w:p w14:paraId="00000025" w14:textId="77777777" w:rsidR="00DF7A22" w:rsidRDefault="00DF7A22">
      <w:pPr>
        <w:pBdr>
          <w:top w:val="nil"/>
          <w:left w:val="nil"/>
          <w:bottom w:val="nil"/>
          <w:right w:val="nil"/>
          <w:between w:val="nil"/>
        </w:pBdr>
        <w:rPr>
          <w:rFonts w:ascii="Arial" w:eastAsia="Arial" w:hAnsi="Arial" w:cs="Arial"/>
          <w:sz w:val="22"/>
          <w:szCs w:val="22"/>
        </w:rPr>
      </w:pPr>
    </w:p>
    <w:p w14:paraId="00000026" w14:textId="77777777" w:rsidR="00DF7A22"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Jeffrey </w:t>
      </w:r>
      <w:proofErr w:type="spellStart"/>
      <w:r>
        <w:rPr>
          <w:rFonts w:ascii="Arial" w:eastAsia="Arial" w:hAnsi="Arial" w:cs="Arial"/>
          <w:sz w:val="22"/>
          <w:szCs w:val="22"/>
        </w:rPr>
        <w:t>Koses</w:t>
      </w:r>
      <w:proofErr w:type="spellEnd"/>
    </w:p>
    <w:p w14:paraId="00000027" w14:textId="77777777" w:rsidR="00DF7A22" w:rsidRDefault="00000000">
      <w:pPr>
        <w:pBdr>
          <w:top w:val="nil"/>
          <w:left w:val="nil"/>
          <w:bottom w:val="nil"/>
          <w:right w:val="nil"/>
          <w:between w:val="nil"/>
        </w:pBdr>
        <w:rPr>
          <w:rFonts w:ascii="Arial" w:eastAsia="Arial" w:hAnsi="Arial" w:cs="Arial"/>
          <w:sz w:val="22"/>
          <w:szCs w:val="22"/>
        </w:rPr>
      </w:pPr>
      <w:r>
        <w:rPr>
          <w:rFonts w:ascii="Arial" w:eastAsia="Arial" w:hAnsi="Arial" w:cs="Arial"/>
          <w:color w:val="000000"/>
          <w:sz w:val="22"/>
          <w:szCs w:val="22"/>
        </w:rPr>
        <w:t>Senior Procurement Executive</w:t>
      </w:r>
    </w:p>
    <w:p w14:paraId="00000028" w14:textId="77777777" w:rsidR="00DF7A22"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Office of Acquisition Policy</w:t>
      </w:r>
    </w:p>
    <w:p w14:paraId="00000029" w14:textId="77777777" w:rsidR="00DF7A22"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Office of Government-wide Policy</w:t>
      </w:r>
    </w:p>
    <w:p w14:paraId="0000002A" w14:textId="77777777" w:rsidR="00DF7A22"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w:t>
      </w:r>
    </w:p>
    <w:p w14:paraId="0000002B" w14:textId="4A86BA0D" w:rsidR="00F51A24" w:rsidRDefault="00F51A24">
      <w:pPr>
        <w:rPr>
          <w:rFonts w:ascii="Arial" w:eastAsia="Arial" w:hAnsi="Arial" w:cs="Arial"/>
          <w:sz w:val="22"/>
          <w:szCs w:val="22"/>
        </w:rPr>
      </w:pPr>
      <w:r>
        <w:rPr>
          <w:rFonts w:ascii="Arial" w:eastAsia="Arial" w:hAnsi="Arial" w:cs="Arial"/>
          <w:sz w:val="22"/>
          <w:szCs w:val="22"/>
        </w:rPr>
        <w:br w:type="page"/>
      </w:r>
    </w:p>
    <w:p w14:paraId="49607780" w14:textId="77777777" w:rsidR="00F51A24" w:rsidRDefault="00F51A24" w:rsidP="00F51A24">
      <w:pPr>
        <w:jc w:val="center"/>
        <w:rPr>
          <w:rFonts w:ascii="Arial" w:eastAsia="Arial" w:hAnsi="Arial" w:cs="Arial"/>
          <w:b/>
        </w:rPr>
      </w:pPr>
      <w:r>
        <w:rPr>
          <w:rFonts w:ascii="Arial" w:eastAsia="Arial" w:hAnsi="Arial" w:cs="Arial"/>
          <w:b/>
        </w:rPr>
        <w:lastRenderedPageBreak/>
        <w:t>GSAM Case 2022-G510</w:t>
      </w:r>
    </w:p>
    <w:p w14:paraId="14D53FD2" w14:textId="77777777" w:rsidR="00F51A24" w:rsidRDefault="00F51A24" w:rsidP="00F51A24">
      <w:pPr>
        <w:jc w:val="center"/>
        <w:rPr>
          <w:rFonts w:ascii="Arial" w:eastAsia="Arial" w:hAnsi="Arial" w:cs="Arial"/>
          <w:b/>
        </w:rPr>
      </w:pPr>
    </w:p>
    <w:p w14:paraId="53FE185B" w14:textId="77777777" w:rsidR="00F51A24" w:rsidRDefault="00F51A24" w:rsidP="00F51A24">
      <w:pPr>
        <w:jc w:val="center"/>
        <w:rPr>
          <w:rFonts w:ascii="Arial" w:eastAsia="Arial" w:hAnsi="Arial" w:cs="Arial"/>
          <w:b/>
        </w:rPr>
      </w:pPr>
      <w:r>
        <w:rPr>
          <w:rFonts w:ascii="Arial" w:eastAsia="Arial" w:hAnsi="Arial" w:cs="Arial"/>
          <w:b/>
        </w:rPr>
        <w:t>GSAM Text, Line-In/Line-Out</w:t>
      </w:r>
    </w:p>
    <w:p w14:paraId="55F93652" w14:textId="77777777" w:rsidR="00F51A24" w:rsidRDefault="00F51A24" w:rsidP="00F51A24">
      <w:pPr>
        <w:rPr>
          <w:rFonts w:ascii="Arial" w:eastAsia="Arial" w:hAnsi="Arial" w:cs="Arial"/>
          <w:b/>
          <w:sz w:val="22"/>
          <w:szCs w:val="22"/>
        </w:rPr>
      </w:pPr>
    </w:p>
    <w:p w14:paraId="54A5CAC5" w14:textId="77777777" w:rsidR="00F51A24" w:rsidRDefault="00F51A24" w:rsidP="00F51A24">
      <w:pPr>
        <w:rPr>
          <w:rFonts w:ascii="Arial" w:eastAsia="Arial" w:hAnsi="Arial" w:cs="Arial"/>
          <w:b/>
        </w:rPr>
      </w:pPr>
      <w:r>
        <w:rPr>
          <w:rFonts w:ascii="Arial" w:eastAsia="Arial" w:hAnsi="Arial" w:cs="Arial"/>
          <w:b/>
        </w:rPr>
        <w:t>GSAM Baseline: Change 155 effective 08/30/2022</w:t>
      </w:r>
    </w:p>
    <w:p w14:paraId="7760BF61" w14:textId="77777777" w:rsidR="00F51A24" w:rsidRDefault="00F51A24" w:rsidP="00F51A24">
      <w:pPr>
        <w:rPr>
          <w:rFonts w:ascii="Arial" w:eastAsia="Arial" w:hAnsi="Arial" w:cs="Arial"/>
          <w:b/>
        </w:rPr>
      </w:pPr>
      <w:r>
        <w:rPr>
          <w:rFonts w:ascii="Arial" w:eastAsia="Arial" w:hAnsi="Arial" w:cs="Arial"/>
        </w:rPr>
        <w:t xml:space="preserve">• Additions to baseline made by rule are indicated by </w:t>
      </w:r>
      <w:r>
        <w:rPr>
          <w:rFonts w:ascii="Arial" w:eastAsia="Arial" w:hAnsi="Arial" w:cs="Arial"/>
          <w:b/>
        </w:rPr>
        <w:t>[bold text in brackets]</w:t>
      </w:r>
    </w:p>
    <w:p w14:paraId="559AE7F2" w14:textId="77777777" w:rsidR="00F51A24" w:rsidRDefault="00F51A24" w:rsidP="00F51A24">
      <w:pPr>
        <w:rPr>
          <w:rFonts w:ascii="Arial" w:eastAsia="Arial" w:hAnsi="Arial" w:cs="Arial"/>
          <w:strike/>
        </w:rPr>
      </w:pPr>
      <w:r>
        <w:rPr>
          <w:rFonts w:ascii="Arial" w:eastAsia="Arial" w:hAnsi="Arial" w:cs="Arial"/>
        </w:rPr>
        <w:t xml:space="preserve">• Deletions to baseline made by rule are indicated by </w:t>
      </w:r>
      <w:r>
        <w:rPr>
          <w:rFonts w:ascii="Arial" w:eastAsia="Arial" w:hAnsi="Arial" w:cs="Arial"/>
          <w:strike/>
        </w:rPr>
        <w:t>strikethroughs</w:t>
      </w:r>
    </w:p>
    <w:p w14:paraId="32C1048F" w14:textId="77777777" w:rsidR="00F51A24" w:rsidRDefault="00F51A24" w:rsidP="00F51A24">
      <w:pPr>
        <w:rPr>
          <w:rFonts w:ascii="Arial" w:eastAsia="Arial" w:hAnsi="Arial" w:cs="Arial"/>
        </w:rPr>
      </w:pPr>
      <w:r>
        <w:rPr>
          <w:rFonts w:ascii="Arial" w:eastAsia="Arial" w:hAnsi="Arial" w:cs="Arial"/>
        </w:rPr>
        <w:t>• Five asterisks (* * * * *) indicate that there are no revisions between the preceding and following sections</w:t>
      </w:r>
    </w:p>
    <w:p w14:paraId="31D8AD07" w14:textId="77777777" w:rsidR="00F51A24" w:rsidRDefault="00F51A24" w:rsidP="00F51A24">
      <w:pPr>
        <w:rPr>
          <w:rFonts w:ascii="Arial" w:eastAsia="Arial" w:hAnsi="Arial" w:cs="Arial"/>
        </w:rPr>
      </w:pPr>
      <w:r>
        <w:rPr>
          <w:rFonts w:ascii="Arial" w:eastAsia="Arial" w:hAnsi="Arial" w:cs="Arial"/>
        </w:rPr>
        <w:t>• Three asterisks (* * *) indicate that there are no revisions between the material shown within a subsection</w:t>
      </w:r>
    </w:p>
    <w:p w14:paraId="6072BF88" w14:textId="77777777" w:rsidR="00F51A24" w:rsidRDefault="00F51A24" w:rsidP="00F51A24">
      <w:pPr>
        <w:rPr>
          <w:rFonts w:ascii="Arial" w:eastAsia="Arial" w:hAnsi="Arial" w:cs="Arial"/>
        </w:rPr>
      </w:pPr>
    </w:p>
    <w:p w14:paraId="2D2AA404" w14:textId="77777777" w:rsidR="00F51A24" w:rsidRDefault="00F51A24" w:rsidP="00F51A24">
      <w:pPr>
        <w:rPr>
          <w:rFonts w:ascii="Arial" w:eastAsia="Arial" w:hAnsi="Arial" w:cs="Arial"/>
        </w:rPr>
      </w:pPr>
    </w:p>
    <w:tbl>
      <w:tblPr>
        <w:tblW w:w="9450" w:type="dxa"/>
        <w:tblLayout w:type="fixed"/>
        <w:tblLook w:val="0400" w:firstRow="0" w:lastRow="0" w:firstColumn="0" w:lastColumn="0" w:noHBand="0" w:noVBand="1"/>
      </w:tblPr>
      <w:tblGrid>
        <w:gridCol w:w="9450"/>
      </w:tblGrid>
      <w:tr w:rsidR="00F51A24" w14:paraId="3A4E28EC" w14:textId="77777777" w:rsidTr="00F51A24">
        <w:tc>
          <w:tcPr>
            <w:tcW w:w="9450" w:type="dxa"/>
            <w:shd w:val="clear" w:color="auto" w:fill="C0C0C0"/>
            <w:hideMark/>
          </w:tcPr>
          <w:p w14:paraId="57E2FE99" w14:textId="77777777" w:rsidR="00F51A24" w:rsidRDefault="00F51A24">
            <w:pPr>
              <w:spacing w:before="480" w:after="240"/>
              <w:jc w:val="center"/>
              <w:rPr>
                <w:rFonts w:ascii="Arial" w:eastAsia="Arial" w:hAnsi="Arial" w:cs="Arial"/>
                <w:b/>
              </w:rPr>
            </w:pPr>
            <w:r>
              <w:rPr>
                <w:rFonts w:ascii="Arial" w:eastAsia="Arial" w:hAnsi="Arial" w:cs="Arial"/>
                <w:b/>
              </w:rPr>
              <w:t>Part 516—Types of Contracts</w:t>
            </w:r>
            <w:bookmarkStart w:id="10" w:name="_gjdgxs"/>
            <w:bookmarkEnd w:id="10"/>
          </w:p>
        </w:tc>
      </w:tr>
    </w:tbl>
    <w:p w14:paraId="6384AA71" w14:textId="77777777" w:rsidR="00F51A24" w:rsidRDefault="00F51A24" w:rsidP="00F51A24">
      <w:pPr>
        <w:rPr>
          <w:rFonts w:ascii="Arial" w:eastAsia="Arial" w:hAnsi="Arial" w:cs="Arial"/>
          <w:b/>
          <w:sz w:val="22"/>
          <w:szCs w:val="22"/>
          <w:lang w:val="en"/>
        </w:rPr>
      </w:pPr>
      <w:bookmarkStart w:id="11" w:name="_33zd5kd"/>
      <w:bookmarkEnd w:id="11"/>
    </w:p>
    <w:p w14:paraId="738BA08B" w14:textId="77777777" w:rsidR="00F51A24" w:rsidRDefault="00F51A24" w:rsidP="00F51A24">
      <w:pPr>
        <w:rPr>
          <w:rFonts w:ascii="Arial" w:eastAsia="Arial" w:hAnsi="Arial" w:cs="Arial"/>
        </w:rPr>
      </w:pPr>
      <w:bookmarkStart w:id="12" w:name="_wt2yolshgu3l"/>
      <w:bookmarkEnd w:id="12"/>
      <w:r>
        <w:rPr>
          <w:rFonts w:ascii="Arial" w:eastAsia="Arial" w:hAnsi="Arial" w:cs="Arial"/>
        </w:rPr>
        <w:t>* * * * *</w:t>
      </w:r>
    </w:p>
    <w:p w14:paraId="4E9AD920" w14:textId="77777777" w:rsidR="00F51A24" w:rsidRDefault="00F51A24" w:rsidP="00F51A24">
      <w:pPr>
        <w:rPr>
          <w:rFonts w:ascii="Arial" w:eastAsia="Arial" w:hAnsi="Arial" w:cs="Arial"/>
        </w:rPr>
      </w:pPr>
      <w:bookmarkStart w:id="13" w:name="_533lnusa7pnu"/>
      <w:bookmarkEnd w:id="13"/>
    </w:p>
    <w:p w14:paraId="2588785E" w14:textId="77777777" w:rsidR="00F51A24" w:rsidRDefault="00F51A24" w:rsidP="00F51A24">
      <w:pPr>
        <w:rPr>
          <w:rFonts w:ascii="Arial" w:eastAsia="Arial" w:hAnsi="Arial" w:cs="Arial"/>
        </w:rPr>
      </w:pPr>
      <w:bookmarkStart w:id="14" w:name="_97xrvxqslvhb"/>
      <w:bookmarkEnd w:id="14"/>
      <w:r>
        <w:rPr>
          <w:rFonts w:ascii="Arial" w:eastAsia="Arial" w:hAnsi="Arial" w:cs="Arial"/>
        </w:rPr>
        <w:t>Subpart 516.5 - Indefinite-Delivery Contracts</w:t>
      </w:r>
    </w:p>
    <w:p w14:paraId="7F7E7C85" w14:textId="77777777" w:rsidR="00F51A24" w:rsidRDefault="00F51A24" w:rsidP="00F51A24">
      <w:pPr>
        <w:rPr>
          <w:rFonts w:ascii="Arial" w:eastAsia="Arial" w:hAnsi="Arial" w:cs="Arial"/>
        </w:rPr>
      </w:pPr>
      <w:bookmarkStart w:id="15" w:name="_6bpwqlyx4q18"/>
      <w:bookmarkEnd w:id="15"/>
    </w:p>
    <w:p w14:paraId="327BFA5F" w14:textId="77777777" w:rsidR="00F51A24" w:rsidRDefault="00F51A24" w:rsidP="00F51A24">
      <w:pPr>
        <w:rPr>
          <w:rFonts w:ascii="Arial" w:eastAsia="Arial" w:hAnsi="Arial" w:cs="Arial"/>
        </w:rPr>
      </w:pPr>
      <w:bookmarkStart w:id="16" w:name="_y2yyh6kn1obf"/>
      <w:bookmarkEnd w:id="16"/>
      <w:r>
        <w:rPr>
          <w:rFonts w:ascii="Arial" w:eastAsia="Arial" w:hAnsi="Arial" w:cs="Arial"/>
        </w:rPr>
        <w:t xml:space="preserve">* * * * * </w:t>
      </w:r>
    </w:p>
    <w:p w14:paraId="5940D252" w14:textId="77777777" w:rsidR="00F51A24" w:rsidRDefault="00F51A24" w:rsidP="00F51A24">
      <w:pPr>
        <w:rPr>
          <w:rFonts w:ascii="Arial" w:eastAsia="Arial" w:hAnsi="Arial" w:cs="Arial"/>
        </w:rPr>
      </w:pPr>
      <w:bookmarkStart w:id="17" w:name="_b0xvx4duw8vp"/>
      <w:bookmarkEnd w:id="17"/>
    </w:p>
    <w:p w14:paraId="26D17C64" w14:textId="77777777" w:rsidR="00F51A24" w:rsidRDefault="00F51A24" w:rsidP="00F51A24">
      <w:pPr>
        <w:rPr>
          <w:rFonts w:ascii="Arial" w:eastAsia="Arial" w:hAnsi="Arial" w:cs="Arial"/>
        </w:rPr>
      </w:pPr>
      <w:bookmarkStart w:id="18" w:name="_oppxzz1jqt4b"/>
      <w:bookmarkEnd w:id="18"/>
      <w:r>
        <w:rPr>
          <w:rFonts w:ascii="Arial" w:eastAsia="Arial" w:hAnsi="Arial" w:cs="Arial"/>
        </w:rPr>
        <w:t xml:space="preserve">516.500 Scope of section. * * * </w:t>
      </w:r>
    </w:p>
    <w:p w14:paraId="4D9DD1AF" w14:textId="77777777" w:rsidR="00F51A24" w:rsidRDefault="00F51A24" w:rsidP="00F51A24">
      <w:pPr>
        <w:rPr>
          <w:rFonts w:ascii="Arial" w:eastAsia="Arial" w:hAnsi="Arial" w:cs="Arial"/>
        </w:rPr>
      </w:pPr>
      <w:bookmarkStart w:id="19" w:name="_d5a1ism2goac"/>
      <w:bookmarkEnd w:id="19"/>
    </w:p>
    <w:p w14:paraId="3A81F9BF" w14:textId="77777777" w:rsidR="00F51A24" w:rsidRDefault="00F51A24" w:rsidP="00F51A24">
      <w:pPr>
        <w:rPr>
          <w:rFonts w:ascii="Arial" w:eastAsia="Arial" w:hAnsi="Arial" w:cs="Arial"/>
        </w:rPr>
      </w:pPr>
      <w:bookmarkStart w:id="20" w:name="_8yp9l1ltd4p1"/>
      <w:bookmarkEnd w:id="20"/>
      <w:r>
        <w:rPr>
          <w:rFonts w:ascii="Arial" w:eastAsia="Arial" w:hAnsi="Arial" w:cs="Arial"/>
        </w:rPr>
        <w:t>516.505 Ordering.</w:t>
      </w:r>
    </w:p>
    <w:p w14:paraId="2756DFB1" w14:textId="77777777" w:rsidR="00F51A24" w:rsidRDefault="00F51A24" w:rsidP="00F51A24">
      <w:pPr>
        <w:rPr>
          <w:rFonts w:ascii="Arial" w:eastAsia="Arial" w:hAnsi="Arial" w:cs="Arial"/>
        </w:rPr>
      </w:pPr>
      <w:bookmarkStart w:id="21" w:name="_z68lqq81y83d"/>
      <w:bookmarkEnd w:id="21"/>
    </w:p>
    <w:p w14:paraId="4AD051D5" w14:textId="77777777" w:rsidR="00F51A24" w:rsidRDefault="00F51A24" w:rsidP="00F51A24">
      <w:pPr>
        <w:ind w:left="540"/>
        <w:rPr>
          <w:rFonts w:ascii="Arial" w:eastAsia="Arial" w:hAnsi="Arial" w:cs="Arial"/>
        </w:rPr>
      </w:pPr>
      <w:bookmarkStart w:id="22" w:name="_huwhnlrgz9zr"/>
      <w:bookmarkEnd w:id="22"/>
      <w:r>
        <w:rPr>
          <w:rFonts w:ascii="Arial" w:eastAsia="Arial" w:hAnsi="Arial" w:cs="Arial"/>
        </w:rPr>
        <w:t>(a) Use of Lowest Price Technically Acceptable. * * *</w:t>
      </w:r>
    </w:p>
    <w:p w14:paraId="34E02BA0" w14:textId="77777777" w:rsidR="00F51A24" w:rsidRDefault="00F51A24" w:rsidP="00F51A24">
      <w:pPr>
        <w:rPr>
          <w:rFonts w:ascii="Arial" w:eastAsia="Arial" w:hAnsi="Arial" w:cs="Arial"/>
        </w:rPr>
      </w:pPr>
      <w:bookmarkStart w:id="23" w:name="_e8qoh6pgrd2z"/>
      <w:bookmarkEnd w:id="23"/>
    </w:p>
    <w:p w14:paraId="16F66B66" w14:textId="77777777" w:rsidR="00F51A24" w:rsidRDefault="00F51A24" w:rsidP="00F51A24">
      <w:pPr>
        <w:ind w:firstLine="900"/>
        <w:rPr>
          <w:rFonts w:ascii="Arial" w:eastAsia="Arial" w:hAnsi="Arial" w:cs="Arial"/>
        </w:rPr>
      </w:pPr>
      <w:bookmarkStart w:id="24" w:name="_3fn79fi8383l"/>
      <w:bookmarkEnd w:id="24"/>
      <w:r>
        <w:rPr>
          <w:rFonts w:ascii="Arial" w:eastAsia="Arial" w:hAnsi="Arial" w:cs="Arial"/>
        </w:rPr>
        <w:t xml:space="preserve">(1) Documentation requirements. * * * </w:t>
      </w:r>
    </w:p>
    <w:p w14:paraId="0682EC78" w14:textId="77777777" w:rsidR="00F51A24" w:rsidRDefault="00F51A24" w:rsidP="00F51A24">
      <w:pPr>
        <w:rPr>
          <w:rFonts w:ascii="Arial" w:eastAsia="Arial" w:hAnsi="Arial" w:cs="Arial"/>
          <w:b/>
        </w:rPr>
      </w:pPr>
      <w:bookmarkStart w:id="25" w:name="_3niytnu1k0x7"/>
      <w:bookmarkEnd w:id="25"/>
    </w:p>
    <w:p w14:paraId="67B664D9" w14:textId="77777777" w:rsidR="00F51A24" w:rsidRDefault="00F51A24" w:rsidP="00F51A24">
      <w:pPr>
        <w:ind w:firstLine="540"/>
        <w:rPr>
          <w:rFonts w:ascii="Arial" w:eastAsia="Arial" w:hAnsi="Arial" w:cs="Arial"/>
          <w:b/>
        </w:rPr>
      </w:pPr>
      <w:bookmarkStart w:id="26" w:name="_dhjdnt1hpisb"/>
      <w:bookmarkEnd w:id="26"/>
      <w:r>
        <w:rPr>
          <w:rFonts w:ascii="Arial" w:eastAsia="Arial" w:hAnsi="Arial" w:cs="Arial"/>
        </w:rPr>
        <w:t>(b) Task-order and delivery-order ombudsman.</w:t>
      </w:r>
      <w:r>
        <w:rPr>
          <w:rFonts w:ascii="Arial" w:eastAsia="Arial" w:hAnsi="Arial" w:cs="Arial"/>
          <w:b/>
        </w:rPr>
        <w:t xml:space="preserve"> </w:t>
      </w:r>
    </w:p>
    <w:p w14:paraId="5B47CDF2" w14:textId="77777777" w:rsidR="00F51A24" w:rsidRDefault="00F51A24" w:rsidP="00F51A24">
      <w:pPr>
        <w:ind w:firstLine="540"/>
        <w:rPr>
          <w:rFonts w:ascii="Arial" w:eastAsia="Arial" w:hAnsi="Arial" w:cs="Arial"/>
          <w:b/>
        </w:rPr>
      </w:pPr>
      <w:bookmarkStart w:id="27" w:name="_3h0p5llgg9g"/>
      <w:bookmarkEnd w:id="27"/>
    </w:p>
    <w:p w14:paraId="6CB49314" w14:textId="77777777" w:rsidR="00F51A24" w:rsidRDefault="00F51A24" w:rsidP="00F51A24">
      <w:pPr>
        <w:ind w:firstLine="900"/>
        <w:rPr>
          <w:rFonts w:ascii="Arial" w:eastAsia="Arial" w:hAnsi="Arial" w:cs="Arial"/>
        </w:rPr>
      </w:pPr>
      <w:bookmarkStart w:id="28" w:name="_5q0kzthoebb8"/>
      <w:bookmarkEnd w:id="28"/>
      <w:r>
        <w:rPr>
          <w:rFonts w:ascii="Arial" w:eastAsia="Arial" w:hAnsi="Arial" w:cs="Arial"/>
          <w:b/>
        </w:rPr>
        <w:t xml:space="preserve">[(1) </w:t>
      </w:r>
      <w:r>
        <w:rPr>
          <w:rFonts w:ascii="Arial" w:eastAsia="Arial" w:hAnsi="Arial" w:cs="Arial"/>
          <w:b/>
          <w:i/>
        </w:rPr>
        <w:t>Contract Level.</w:t>
      </w:r>
      <w:r>
        <w:rPr>
          <w:rFonts w:ascii="Arial" w:eastAsia="Arial" w:hAnsi="Arial" w:cs="Arial"/>
          <w:b/>
        </w:rPr>
        <w:t xml:space="preserve"> For solicitations and contracts when GSA multiple-award indefinite-delivery indefinite-quantity (IDIQ) contracts are contemplated, c]</w:t>
      </w:r>
      <w:r>
        <w:rPr>
          <w:rFonts w:ascii="Arial" w:eastAsia="Arial" w:hAnsi="Arial" w:cs="Arial"/>
          <w:strike/>
        </w:rPr>
        <w:t>C</w:t>
      </w:r>
      <w:r>
        <w:rPr>
          <w:rFonts w:ascii="Arial" w:eastAsia="Arial" w:hAnsi="Arial" w:cs="Arial"/>
        </w:rPr>
        <w:t xml:space="preserve">ontracting officers shall reference </w:t>
      </w:r>
      <w:hyperlink r:id="rId8" w:history="1">
        <w:r>
          <w:rPr>
            <w:rStyle w:val="Hyperlink"/>
            <w:rFonts w:ascii="Arial" w:eastAsia="Arial" w:hAnsi="Arial" w:cs="Arial"/>
            <w:color w:val="1155CC"/>
          </w:rPr>
          <w:t>http://www.gsa.gov/ombudsman</w:t>
        </w:r>
      </w:hyperlink>
      <w:r>
        <w:rPr>
          <w:rFonts w:ascii="Arial" w:eastAsia="Arial" w:hAnsi="Arial" w:cs="Arial"/>
        </w:rPr>
        <w:t xml:space="preserve"> when completing </w:t>
      </w:r>
      <w:r>
        <w:rPr>
          <w:rFonts w:ascii="Arial" w:eastAsia="Arial" w:hAnsi="Arial" w:cs="Arial"/>
          <w:b/>
        </w:rPr>
        <w:t>[paragraph (a) of]</w:t>
      </w:r>
      <w:r>
        <w:rPr>
          <w:rFonts w:ascii="Arial" w:eastAsia="Arial" w:hAnsi="Arial" w:cs="Arial"/>
        </w:rPr>
        <w:t xml:space="preserve"> FAR clause </w:t>
      </w:r>
      <w:hyperlink r:id="rId9" w:anchor="FAR_52_216_32" w:history="1">
        <w:r>
          <w:rPr>
            <w:rStyle w:val="Hyperlink"/>
            <w:rFonts w:ascii="Arial" w:eastAsia="Arial" w:hAnsi="Arial" w:cs="Arial"/>
            <w:color w:val="1155CC"/>
            <w:highlight w:val="white"/>
          </w:rPr>
          <w:t>52.216-32</w:t>
        </w:r>
      </w:hyperlink>
      <w:r>
        <w:rPr>
          <w:rFonts w:ascii="Arial" w:eastAsia="Arial" w:hAnsi="Arial" w:cs="Arial"/>
        </w:rPr>
        <w:t>, Task-Order and Delivery-Order Ombudsman.</w:t>
      </w:r>
    </w:p>
    <w:p w14:paraId="667B621F" w14:textId="77777777" w:rsidR="00F51A24" w:rsidRDefault="00F51A24" w:rsidP="00F51A24">
      <w:pPr>
        <w:rPr>
          <w:rFonts w:ascii="Arial" w:eastAsia="Arial" w:hAnsi="Arial" w:cs="Arial"/>
        </w:rPr>
      </w:pPr>
      <w:bookmarkStart w:id="29" w:name="_lmavr35ito0z"/>
      <w:bookmarkEnd w:id="29"/>
    </w:p>
    <w:p w14:paraId="267022D8" w14:textId="77777777" w:rsidR="00F51A24" w:rsidRDefault="00F51A24" w:rsidP="00F51A24">
      <w:pPr>
        <w:ind w:firstLine="900"/>
        <w:rPr>
          <w:rFonts w:ascii="Arial" w:eastAsia="Arial" w:hAnsi="Arial" w:cs="Arial"/>
          <w:b/>
        </w:rPr>
      </w:pPr>
      <w:bookmarkStart w:id="30" w:name="_hztxxwou40kd"/>
      <w:bookmarkEnd w:id="30"/>
      <w:r>
        <w:rPr>
          <w:rFonts w:ascii="Arial" w:eastAsia="Arial" w:hAnsi="Arial" w:cs="Arial"/>
          <w:b/>
        </w:rPr>
        <w:t xml:space="preserve">[(2) </w:t>
      </w:r>
      <w:r>
        <w:rPr>
          <w:rFonts w:ascii="Arial" w:eastAsia="Arial" w:hAnsi="Arial" w:cs="Arial"/>
          <w:b/>
          <w:i/>
        </w:rPr>
        <w:t>Order Level.</w:t>
      </w:r>
      <w:r>
        <w:rPr>
          <w:rFonts w:ascii="Arial" w:eastAsia="Arial" w:hAnsi="Arial" w:cs="Arial"/>
          <w:b/>
        </w:rPr>
        <w:t xml:space="preserve"> </w:t>
      </w:r>
    </w:p>
    <w:p w14:paraId="36F57B4E" w14:textId="77777777" w:rsidR="00F51A24" w:rsidRDefault="00F51A24" w:rsidP="00F51A24">
      <w:pPr>
        <w:ind w:firstLine="900"/>
        <w:rPr>
          <w:rFonts w:ascii="Arial" w:eastAsia="Arial" w:hAnsi="Arial" w:cs="Arial"/>
          <w:b/>
        </w:rPr>
      </w:pPr>
      <w:bookmarkStart w:id="31" w:name="_vou917urxw3q"/>
      <w:bookmarkEnd w:id="31"/>
    </w:p>
    <w:p w14:paraId="02883A14" w14:textId="77777777" w:rsidR="00F51A24" w:rsidRDefault="00F51A24" w:rsidP="00F51A24">
      <w:pPr>
        <w:ind w:left="720" w:firstLine="900"/>
        <w:rPr>
          <w:rFonts w:ascii="Arial" w:eastAsia="Arial" w:hAnsi="Arial" w:cs="Arial"/>
          <w:b/>
        </w:rPr>
      </w:pPr>
      <w:bookmarkStart w:id="32" w:name="_9rrcl5phjvgf"/>
      <w:bookmarkEnd w:id="32"/>
      <w:r>
        <w:rPr>
          <w:rFonts w:ascii="Arial" w:eastAsia="Arial" w:hAnsi="Arial" w:cs="Arial"/>
          <w:b/>
        </w:rPr>
        <w:t>(</w:t>
      </w:r>
      <w:proofErr w:type="spellStart"/>
      <w:r>
        <w:rPr>
          <w:rFonts w:ascii="Arial" w:eastAsia="Arial" w:hAnsi="Arial" w:cs="Arial"/>
          <w:b/>
        </w:rPr>
        <w:t>i</w:t>
      </w:r>
      <w:proofErr w:type="spellEnd"/>
      <w:r>
        <w:rPr>
          <w:rFonts w:ascii="Arial" w:eastAsia="Arial" w:hAnsi="Arial" w:cs="Arial"/>
          <w:b/>
        </w:rPr>
        <w:t xml:space="preserve">) </w:t>
      </w:r>
      <w:r>
        <w:rPr>
          <w:rFonts w:ascii="Arial" w:eastAsia="Arial" w:hAnsi="Arial" w:cs="Arial"/>
          <w:b/>
          <w:i/>
        </w:rPr>
        <w:t>GSA orders.</w:t>
      </w:r>
      <w:r>
        <w:rPr>
          <w:rFonts w:ascii="Arial" w:eastAsia="Arial" w:hAnsi="Arial" w:cs="Arial"/>
          <w:b/>
        </w:rPr>
        <w:t xml:space="preserve"> For task and delivery orders placed by GSA under multiple-award, multiple-agency IDIQ contracts, contracting officers shall reference </w:t>
      </w:r>
      <w:hyperlink r:id="rId10" w:history="1">
        <w:r>
          <w:rPr>
            <w:rStyle w:val="Hyperlink"/>
            <w:rFonts w:ascii="Arial" w:eastAsia="Arial" w:hAnsi="Arial" w:cs="Arial"/>
            <w:b/>
            <w:color w:val="1155CC"/>
          </w:rPr>
          <w:t>http://www.gsa.gov/ombudsman</w:t>
        </w:r>
      </w:hyperlink>
      <w:r>
        <w:rPr>
          <w:rFonts w:ascii="Arial" w:eastAsia="Arial" w:hAnsi="Arial" w:cs="Arial"/>
          <w:b/>
        </w:rPr>
        <w:t xml:space="preserve"> when completing paragraph (d) of Alternate I FAR Clause </w:t>
      </w:r>
      <w:hyperlink r:id="rId11" w:anchor="FAR_52_216_32" w:history="1">
        <w:r>
          <w:rPr>
            <w:rStyle w:val="Hyperlink"/>
            <w:rFonts w:ascii="Arial" w:eastAsia="Arial" w:hAnsi="Arial" w:cs="Arial"/>
            <w:b/>
            <w:color w:val="1155CC"/>
            <w:highlight w:val="white"/>
          </w:rPr>
          <w:t>52.216-32</w:t>
        </w:r>
      </w:hyperlink>
      <w:r>
        <w:rPr>
          <w:rFonts w:ascii="Arial" w:eastAsia="Arial" w:hAnsi="Arial" w:cs="Arial"/>
          <w:b/>
        </w:rPr>
        <w:t xml:space="preserve">. </w:t>
      </w:r>
    </w:p>
    <w:p w14:paraId="3F28C378" w14:textId="77777777" w:rsidR="00F51A24" w:rsidRDefault="00F51A24" w:rsidP="00F51A24">
      <w:pPr>
        <w:ind w:firstLine="720"/>
        <w:rPr>
          <w:rFonts w:ascii="Arial" w:eastAsia="Arial" w:hAnsi="Arial" w:cs="Arial"/>
          <w:b/>
        </w:rPr>
      </w:pPr>
      <w:bookmarkStart w:id="33" w:name="_r2raii1ofdr2"/>
      <w:bookmarkEnd w:id="33"/>
    </w:p>
    <w:p w14:paraId="19DFA0E6" w14:textId="77777777" w:rsidR="00F51A24" w:rsidRDefault="00F51A24" w:rsidP="00F51A24">
      <w:pPr>
        <w:ind w:firstLine="1620"/>
        <w:rPr>
          <w:rFonts w:ascii="Arial" w:eastAsia="Arial" w:hAnsi="Arial" w:cs="Arial"/>
          <w:b/>
        </w:rPr>
      </w:pPr>
      <w:bookmarkStart w:id="34" w:name="_sm3c5nj60a7x"/>
      <w:bookmarkEnd w:id="34"/>
      <w:r>
        <w:rPr>
          <w:rFonts w:ascii="Arial" w:eastAsia="Arial" w:hAnsi="Arial" w:cs="Arial"/>
          <w:b/>
        </w:rPr>
        <w:lastRenderedPageBreak/>
        <w:t xml:space="preserve">(ii) </w:t>
      </w:r>
      <w:r>
        <w:rPr>
          <w:rFonts w:ascii="Arial" w:eastAsia="Arial" w:hAnsi="Arial" w:cs="Arial"/>
          <w:b/>
          <w:i/>
        </w:rPr>
        <w:t>Non-GSA orders.</w:t>
      </w:r>
      <w:r>
        <w:rPr>
          <w:rFonts w:ascii="Arial" w:eastAsia="Arial" w:hAnsi="Arial" w:cs="Arial"/>
          <w:b/>
        </w:rPr>
        <w:t xml:space="preserve">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w:t>
      </w:r>
      <w:hyperlink r:id="rId12" w:anchor="FAR_52_216_32" w:history="1">
        <w:r>
          <w:rPr>
            <w:rStyle w:val="Hyperlink"/>
            <w:rFonts w:ascii="Arial" w:eastAsia="Arial" w:hAnsi="Arial" w:cs="Arial"/>
            <w:b/>
            <w:color w:val="1155CC"/>
            <w:highlight w:val="white"/>
          </w:rPr>
          <w:t>52.216-32</w:t>
        </w:r>
      </w:hyperlink>
      <w:r>
        <w:rPr>
          <w:rFonts w:ascii="Arial" w:eastAsia="Arial" w:hAnsi="Arial" w:cs="Arial"/>
          <w:b/>
        </w:rPr>
        <w:t xml:space="preserve">.] </w:t>
      </w:r>
    </w:p>
    <w:p w14:paraId="332C5AEB" w14:textId="77777777" w:rsidR="00F51A24" w:rsidRDefault="00F51A24" w:rsidP="00F51A24">
      <w:pPr>
        <w:ind w:firstLine="720"/>
        <w:rPr>
          <w:rFonts w:ascii="Arial" w:eastAsia="Arial" w:hAnsi="Arial" w:cs="Arial"/>
          <w:b/>
        </w:rPr>
      </w:pPr>
      <w:bookmarkStart w:id="35" w:name="_a5a76fwgh5by"/>
      <w:bookmarkEnd w:id="35"/>
    </w:p>
    <w:p w14:paraId="47A8A829" w14:textId="77777777" w:rsidR="00F51A24" w:rsidRDefault="00F51A24" w:rsidP="00F51A24">
      <w:pPr>
        <w:rPr>
          <w:rFonts w:ascii="Arial" w:eastAsia="Arial" w:hAnsi="Arial" w:cs="Arial"/>
        </w:rPr>
      </w:pPr>
      <w:bookmarkStart w:id="36" w:name="_lwp3bu29cc6b"/>
      <w:bookmarkEnd w:id="36"/>
      <w:r>
        <w:rPr>
          <w:rFonts w:ascii="Arial" w:eastAsia="Arial" w:hAnsi="Arial" w:cs="Arial"/>
        </w:rPr>
        <w:t>* * * * *</w:t>
      </w:r>
    </w:p>
    <w:p w14:paraId="2C480EFA" w14:textId="77777777" w:rsidR="00F51A24" w:rsidRDefault="00F51A24" w:rsidP="00F51A24">
      <w:pPr>
        <w:rPr>
          <w:rFonts w:ascii="Arial" w:eastAsia="Arial" w:hAnsi="Arial" w:cs="Arial"/>
        </w:rPr>
      </w:pPr>
      <w:bookmarkStart w:id="37" w:name="_t6byo7yncws1"/>
      <w:bookmarkEnd w:id="37"/>
    </w:p>
    <w:p w14:paraId="2D9C5BF1" w14:textId="77777777" w:rsidR="00DF7A22" w:rsidRDefault="00DF7A22">
      <w:pPr>
        <w:pBdr>
          <w:top w:val="nil"/>
          <w:left w:val="nil"/>
          <w:bottom w:val="nil"/>
          <w:right w:val="nil"/>
          <w:between w:val="nil"/>
        </w:pBdr>
        <w:rPr>
          <w:rFonts w:ascii="Arial" w:eastAsia="Arial" w:hAnsi="Arial" w:cs="Arial"/>
          <w:sz w:val="22"/>
          <w:szCs w:val="22"/>
        </w:rPr>
      </w:pPr>
    </w:p>
    <w:sectPr w:rsidR="00DF7A22">
      <w:headerReference w:type="default" r:id="rId13"/>
      <w:footerReference w:type="defaul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BD45A" w14:textId="77777777" w:rsidR="00144AA9" w:rsidRDefault="00144AA9">
      <w:r>
        <w:separator/>
      </w:r>
    </w:p>
  </w:endnote>
  <w:endnote w:type="continuationSeparator" w:id="0">
    <w:p w14:paraId="6FAA073E" w14:textId="77777777" w:rsidR="00144AA9" w:rsidRDefault="0014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DF7A22" w:rsidRDefault="00DF7A22">
    <w:pPr>
      <w:pBdr>
        <w:top w:val="nil"/>
        <w:left w:val="nil"/>
        <w:bottom w:val="nil"/>
        <w:right w:val="nil"/>
        <w:between w:val="nil"/>
      </w:pBdr>
      <w:tabs>
        <w:tab w:val="right" w:pos="10080"/>
      </w:tabs>
      <w:rPr>
        <w:rFonts w:ascii="Arial" w:eastAsia="Arial" w:hAnsi="Arial" w:cs="Arial"/>
        <w:sz w:val="18"/>
        <w:szCs w:val="18"/>
      </w:rPr>
    </w:pPr>
  </w:p>
  <w:p w14:paraId="0000002D" w14:textId="16EFDAE1" w:rsidR="00DF7A22" w:rsidRDefault="00000000">
    <w:pPr>
      <w:pBdr>
        <w:top w:val="nil"/>
        <w:left w:val="nil"/>
        <w:bottom w:val="nil"/>
        <w:right w:val="nil"/>
        <w:between w:val="nil"/>
      </w:pBdr>
      <w:tabs>
        <w:tab w:val="right" w:pos="10080"/>
      </w:tabs>
      <w:jc w:val="center"/>
    </w:pPr>
    <w:r>
      <w:rPr>
        <w:rFonts w:ascii="Arial" w:eastAsia="Arial" w:hAnsi="Arial" w:cs="Arial"/>
        <w:b/>
        <w:sz w:val="18"/>
        <w:szCs w:val="18"/>
      </w:rPr>
      <w:t xml:space="preserve">Page </w:t>
    </w:r>
    <w:r>
      <w:rPr>
        <w:rFonts w:ascii="Arial" w:eastAsia="Arial" w:hAnsi="Arial" w:cs="Arial"/>
        <w:b/>
        <w:sz w:val="18"/>
        <w:szCs w:val="18"/>
      </w:rPr>
      <w:fldChar w:fldCharType="begin"/>
    </w:r>
    <w:r>
      <w:rPr>
        <w:rFonts w:ascii="Arial" w:eastAsia="Arial" w:hAnsi="Arial" w:cs="Arial"/>
        <w:b/>
        <w:sz w:val="18"/>
        <w:szCs w:val="18"/>
      </w:rPr>
      <w:instrText>PAGE</w:instrText>
    </w:r>
    <w:r>
      <w:rPr>
        <w:rFonts w:ascii="Arial" w:eastAsia="Arial" w:hAnsi="Arial" w:cs="Arial"/>
        <w:b/>
        <w:sz w:val="18"/>
        <w:szCs w:val="18"/>
      </w:rPr>
      <w:fldChar w:fldCharType="separate"/>
    </w:r>
    <w:r w:rsidR="00134915">
      <w:rPr>
        <w:rFonts w:ascii="Arial" w:eastAsia="Arial" w:hAnsi="Arial" w:cs="Arial"/>
        <w:b/>
        <w:noProof/>
        <w:sz w:val="18"/>
        <w:szCs w:val="18"/>
      </w:rPr>
      <w:t>1</w:t>
    </w:r>
    <w:r>
      <w:rPr>
        <w:rFonts w:ascii="Arial" w:eastAsia="Arial" w:hAnsi="Arial" w:cs="Arial"/>
        <w:b/>
        <w:sz w:val="18"/>
        <w:szCs w:val="18"/>
      </w:rPr>
      <w:fldChar w:fldCharType="end"/>
    </w:r>
    <w:r>
      <w:rPr>
        <w:rFonts w:ascii="Arial" w:eastAsia="Arial" w:hAnsi="Arial" w:cs="Arial"/>
        <w:b/>
        <w:sz w:val="18"/>
        <w:szCs w:val="18"/>
      </w:rPr>
      <w:t xml:space="preserve"> of </w:t>
    </w:r>
    <w:r>
      <w:rPr>
        <w:rFonts w:ascii="Arial" w:eastAsia="Arial" w:hAnsi="Arial" w:cs="Arial"/>
        <w:b/>
        <w:sz w:val="18"/>
        <w:szCs w:val="18"/>
      </w:rPr>
      <w:fldChar w:fldCharType="begin"/>
    </w:r>
    <w:r>
      <w:rPr>
        <w:rFonts w:ascii="Arial" w:eastAsia="Arial" w:hAnsi="Arial" w:cs="Arial"/>
        <w:b/>
        <w:sz w:val="18"/>
        <w:szCs w:val="18"/>
      </w:rPr>
      <w:instrText>NUMPAGES</w:instrText>
    </w:r>
    <w:r>
      <w:rPr>
        <w:rFonts w:ascii="Arial" w:eastAsia="Arial" w:hAnsi="Arial" w:cs="Arial"/>
        <w:b/>
        <w:sz w:val="18"/>
        <w:szCs w:val="18"/>
      </w:rPr>
      <w:fldChar w:fldCharType="separate"/>
    </w:r>
    <w:r w:rsidR="00134915">
      <w:rPr>
        <w:rFonts w:ascii="Arial" w:eastAsia="Arial" w:hAnsi="Arial" w:cs="Arial"/>
        <w:b/>
        <w:noProof/>
        <w:sz w:val="18"/>
        <w:szCs w:val="18"/>
      </w:rPr>
      <w:t>2</w:t>
    </w:r>
    <w:r>
      <w:rPr>
        <w:rFonts w:ascii="Arial" w:eastAsia="Arial" w:hAnsi="Arial" w:cs="Arial"/>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03A36" w14:textId="77777777" w:rsidR="00144AA9" w:rsidRDefault="00144AA9">
      <w:r>
        <w:separator/>
      </w:r>
    </w:p>
  </w:footnote>
  <w:footnote w:type="continuationSeparator" w:id="0">
    <w:p w14:paraId="26E418F4" w14:textId="77777777" w:rsidR="00144AA9" w:rsidRDefault="00144AA9">
      <w:r>
        <w:continuationSeparator/>
      </w:r>
    </w:p>
  </w:footnote>
  <w:footnote w:id="1">
    <w:p w14:paraId="00000034" w14:textId="77777777" w:rsidR="00DF7A22" w:rsidRDefault="00000000">
      <w:pPr>
        <w:rPr>
          <w:sz w:val="20"/>
          <w:szCs w:val="20"/>
        </w:rPr>
      </w:pPr>
      <w:r>
        <w:rPr>
          <w:vertAlign w:val="superscript"/>
        </w:rPr>
        <w:footnoteRef/>
      </w:r>
      <w:r>
        <w:rPr>
          <w:sz w:val="20"/>
          <w:szCs w:val="20"/>
        </w:rPr>
        <w:t xml:space="preserve"> See 82 FR 2249 and APD2800.12B, </w:t>
      </w:r>
      <w:proofErr w:type="gramStart"/>
      <w:r>
        <w:rPr>
          <w:sz w:val="20"/>
          <w:szCs w:val="20"/>
        </w:rPr>
        <w:t>Change</w:t>
      </w:r>
      <w:proofErr w:type="gramEnd"/>
      <w:r>
        <w:rPr>
          <w:sz w:val="20"/>
          <w:szCs w:val="20"/>
        </w:rPr>
        <w:t xml:space="preserve"> 81, implementing agency-level contract clauses at GSAR 552.216-74 </w:t>
      </w:r>
      <w:r>
        <w:rPr>
          <w:i/>
          <w:sz w:val="20"/>
          <w:szCs w:val="20"/>
        </w:rPr>
        <w:t>GSA Task-Order and Delivery-Order Ombudsman</w:t>
      </w:r>
      <w:r>
        <w:rPr>
          <w:sz w:val="20"/>
          <w:szCs w:val="20"/>
        </w:rPr>
        <w:t xml:space="preserve">, and 552.216-76 </w:t>
      </w:r>
      <w:r>
        <w:rPr>
          <w:i/>
          <w:sz w:val="20"/>
          <w:szCs w:val="20"/>
        </w:rPr>
        <w:t>Ordering Agency Task-Order and Delivery-Order Ombudsman</w:t>
      </w:r>
      <w:r>
        <w:rPr>
          <w:sz w:val="20"/>
          <w:szCs w:val="20"/>
        </w:rPr>
        <w:t xml:space="preserve">.  </w:t>
      </w:r>
    </w:p>
  </w:footnote>
  <w:footnote w:id="2">
    <w:p w14:paraId="00000033" w14:textId="77777777" w:rsidR="00DF7A22" w:rsidRDefault="00000000">
      <w:pPr>
        <w:rPr>
          <w:sz w:val="20"/>
          <w:szCs w:val="20"/>
        </w:rPr>
      </w:pPr>
      <w:r>
        <w:rPr>
          <w:vertAlign w:val="superscript"/>
        </w:rPr>
        <w:footnoteRef/>
      </w:r>
      <w:r>
        <w:rPr>
          <w:sz w:val="20"/>
          <w:szCs w:val="20"/>
        </w:rPr>
        <w:t xml:space="preserve"> See 84 FR 38836.</w:t>
      </w:r>
    </w:p>
  </w:footnote>
  <w:footnote w:id="3">
    <w:p w14:paraId="00000035" w14:textId="77777777" w:rsidR="00DF7A22" w:rsidRDefault="00000000">
      <w:pPr>
        <w:rPr>
          <w:sz w:val="20"/>
          <w:szCs w:val="20"/>
        </w:rPr>
      </w:pPr>
      <w:r>
        <w:rPr>
          <w:vertAlign w:val="superscript"/>
        </w:rPr>
        <w:footnoteRef/>
      </w:r>
      <w:r>
        <w:rPr>
          <w:sz w:val="20"/>
          <w:szCs w:val="20"/>
        </w:rPr>
        <w:t xml:space="preserve"> See 85 FR 50958 and ADM 2800.12B, Change 114.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0B5B9225" w:rsidR="00DF7A22" w:rsidRDefault="00DF7A22">
    <w:pPr>
      <w:tabs>
        <w:tab w:val="center" w:pos="4680"/>
        <w:tab w:val="right" w:pos="9360"/>
      </w:tabs>
      <w:ind w:right="-15"/>
      <w:jc w:val="right"/>
      <w:rPr>
        <w:b/>
        <w:sz w:val="18"/>
        <w:szCs w:val="18"/>
      </w:rPr>
    </w:pPr>
  </w:p>
  <w:p w14:paraId="0000002F" w14:textId="7AFDAE9D" w:rsidR="00DF7A22" w:rsidDel="00F51A24" w:rsidRDefault="00DF7A22">
    <w:pPr>
      <w:tabs>
        <w:tab w:val="center" w:pos="4680"/>
        <w:tab w:val="right" w:pos="9360"/>
      </w:tabs>
      <w:ind w:right="-15"/>
      <w:jc w:val="right"/>
      <w:rPr>
        <w:del w:id="38" w:author="Francis Poe" w:date="2022-11-28T08:56:00Z"/>
        <w:b/>
        <w:sz w:val="18"/>
        <w:szCs w:val="18"/>
      </w:rPr>
    </w:pPr>
  </w:p>
  <w:p w14:paraId="00000030" w14:textId="10CC161E" w:rsidR="00DF7A22" w:rsidDel="00F51A24" w:rsidRDefault="00000000">
    <w:pPr>
      <w:tabs>
        <w:tab w:val="center" w:pos="4680"/>
        <w:tab w:val="right" w:pos="9360"/>
      </w:tabs>
      <w:ind w:right="-15"/>
      <w:jc w:val="right"/>
      <w:rPr>
        <w:del w:id="39" w:author="Francis Poe" w:date="2022-11-28T08:56:00Z"/>
        <w:rFonts w:ascii="Arial" w:eastAsia="Arial" w:hAnsi="Arial" w:cs="Arial"/>
        <w:b/>
        <w:sz w:val="18"/>
        <w:szCs w:val="18"/>
      </w:rPr>
    </w:pPr>
    <w:del w:id="40" w:author="Francis Poe" w:date="2022-11-28T08:56:00Z">
      <w:r w:rsidDel="00F51A24">
        <w:rPr>
          <w:rFonts w:ascii="Arial" w:eastAsia="Arial" w:hAnsi="Arial" w:cs="Arial"/>
          <w:b/>
          <w:sz w:val="18"/>
          <w:szCs w:val="18"/>
        </w:rPr>
        <w:delText>GSAM Case 2022-G510</w:delText>
      </w:r>
      <w:r w:rsidDel="00F51A24">
        <w:rPr>
          <w:rFonts w:ascii="Arial" w:eastAsia="Arial" w:hAnsi="Arial" w:cs="Arial"/>
          <w:b/>
          <w:sz w:val="18"/>
          <w:szCs w:val="18"/>
        </w:rPr>
        <w:tab/>
      </w:r>
      <w:r w:rsidDel="00F51A24">
        <w:rPr>
          <w:rFonts w:ascii="Arial" w:eastAsia="Arial" w:hAnsi="Arial" w:cs="Arial"/>
          <w:b/>
          <w:sz w:val="18"/>
          <w:szCs w:val="18"/>
        </w:rPr>
        <w:tab/>
        <w:delText>TAB C - GSA Order</w:delText>
      </w:r>
    </w:del>
  </w:p>
  <w:p w14:paraId="00000031" w14:textId="5A9E47AF" w:rsidR="00DF7A22" w:rsidDel="00F51A24" w:rsidRDefault="00000000">
    <w:pPr>
      <w:tabs>
        <w:tab w:val="center" w:pos="4680"/>
        <w:tab w:val="right" w:pos="9360"/>
      </w:tabs>
      <w:ind w:right="-15"/>
      <w:rPr>
        <w:del w:id="41" w:author="Francis Poe" w:date="2022-11-28T08:56:00Z"/>
        <w:rFonts w:ascii="Arial" w:eastAsia="Arial" w:hAnsi="Arial" w:cs="Arial"/>
        <w:b/>
        <w:color w:val="FF0000"/>
        <w:sz w:val="18"/>
        <w:szCs w:val="18"/>
      </w:rPr>
    </w:pPr>
    <w:del w:id="42" w:author="Francis Poe" w:date="2022-11-28T08:56:00Z">
      <w:r w:rsidDel="00F51A24">
        <w:rPr>
          <w:rFonts w:ascii="Arial" w:eastAsia="Arial" w:hAnsi="Arial" w:cs="Arial"/>
          <w:b/>
          <w:sz w:val="18"/>
          <w:szCs w:val="18"/>
        </w:rPr>
        <w:delText>Task Order Ombudsman Clarification</w:delText>
      </w:r>
      <w:r w:rsidDel="00F51A24">
        <w:rPr>
          <w:rFonts w:ascii="Arial" w:eastAsia="Arial" w:hAnsi="Arial" w:cs="Arial"/>
          <w:b/>
          <w:color w:val="FF0000"/>
          <w:sz w:val="18"/>
          <w:szCs w:val="18"/>
        </w:rPr>
        <w:tab/>
      </w:r>
    </w:del>
  </w:p>
  <w:p w14:paraId="713089D4" w14:textId="6E248DAA" w:rsidR="00F51A24" w:rsidRDefault="00F51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85D60"/>
    <w:multiLevelType w:val="multilevel"/>
    <w:tmpl w:val="ED9C10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B7851CA"/>
    <w:multiLevelType w:val="multilevel"/>
    <w:tmpl w:val="EE54D364"/>
    <w:lvl w:ilvl="0">
      <w:start w:val="1"/>
      <w:numFmt w:val="decimal"/>
      <w:lvlText w:val="%1."/>
      <w:lvlJc w:val="left"/>
      <w:pPr>
        <w:ind w:left="390" w:hanging="39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525293511">
    <w:abstractNumId w:val="0"/>
  </w:num>
  <w:num w:numId="2" w16cid:durableId="12036647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Poe">
    <w15:presenceInfo w15:providerId="Windows Live" w15:userId="27b81a66ec7f60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A22"/>
    <w:rsid w:val="00134915"/>
    <w:rsid w:val="00144AA9"/>
    <w:rsid w:val="00DF7A22"/>
    <w:rsid w:val="00F5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ABE5"/>
  <w15:docId w15:val="{43127137-A16D-4587-91FD-AD1205CF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100" w:after="10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34915"/>
    <w:pPr>
      <w:tabs>
        <w:tab w:val="center" w:pos="4680"/>
        <w:tab w:val="right" w:pos="9360"/>
      </w:tabs>
    </w:pPr>
  </w:style>
  <w:style w:type="character" w:customStyle="1" w:styleId="HeaderChar">
    <w:name w:val="Header Char"/>
    <w:basedOn w:val="DefaultParagraphFont"/>
    <w:link w:val="Header"/>
    <w:uiPriority w:val="99"/>
    <w:rsid w:val="00134915"/>
  </w:style>
  <w:style w:type="paragraph" w:styleId="Footer">
    <w:name w:val="footer"/>
    <w:basedOn w:val="Normal"/>
    <w:link w:val="FooterChar"/>
    <w:uiPriority w:val="99"/>
    <w:unhideWhenUsed/>
    <w:rsid w:val="00134915"/>
    <w:pPr>
      <w:tabs>
        <w:tab w:val="center" w:pos="4680"/>
        <w:tab w:val="right" w:pos="9360"/>
      </w:tabs>
    </w:pPr>
  </w:style>
  <w:style w:type="character" w:customStyle="1" w:styleId="FooterChar">
    <w:name w:val="Footer Char"/>
    <w:basedOn w:val="DefaultParagraphFont"/>
    <w:link w:val="Footer"/>
    <w:uiPriority w:val="99"/>
    <w:rsid w:val="00134915"/>
  </w:style>
  <w:style w:type="paragraph" w:styleId="Revision">
    <w:name w:val="Revision"/>
    <w:hidden/>
    <w:uiPriority w:val="99"/>
    <w:semiHidden/>
    <w:rsid w:val="00F51A24"/>
  </w:style>
  <w:style w:type="character" w:styleId="Hyperlink">
    <w:name w:val="Hyperlink"/>
    <w:basedOn w:val="DefaultParagraphFont"/>
    <w:uiPriority w:val="99"/>
    <w:semiHidden/>
    <w:unhideWhenUsed/>
    <w:rsid w:val="00F51A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sa.gov/ombudsma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sarpolicy@gsa.gov" TargetMode="External"/><Relationship Id="rId12" Type="http://schemas.openxmlformats.org/officeDocument/2006/relationships/hyperlink" Target="https://www.acquisition.gov/far/part-52"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quisition.gov/far/part-5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gsa.gov/ombudsman" TargetMode="External"/><Relationship Id="rId4" Type="http://schemas.openxmlformats.org/officeDocument/2006/relationships/webSettings" Target="webSettings.xml"/><Relationship Id="rId9" Type="http://schemas.openxmlformats.org/officeDocument/2006/relationships/hyperlink" Target="https://www.acquisition.gov/far/part-5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 Poe</cp:lastModifiedBy>
  <cp:revision>2</cp:revision>
  <dcterms:created xsi:type="dcterms:W3CDTF">2022-11-28T14:01:00Z</dcterms:created>
  <dcterms:modified xsi:type="dcterms:W3CDTF">2022-11-28T14:01:00Z</dcterms:modified>
</cp:coreProperties>
</file>