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General Services Administration</w:t>
      </w:r>
    </w:p>
    <w:p w14:paraId="00000002"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Washington, DC 20405</w:t>
      </w:r>
    </w:p>
    <w:p w14:paraId="00000003" w14:textId="649FD7D6" w:rsidR="00F854FA" w:rsidRPr="00E35109" w:rsidRDefault="00000000">
      <w:pPr>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 xml:space="preserve">ADM 2800.12B, </w:t>
      </w:r>
      <w:r w:rsidRPr="00E35109">
        <w:rPr>
          <w:rFonts w:ascii="Arial" w:eastAsia="Arial" w:hAnsi="Arial" w:cs="Arial"/>
          <w:sz w:val="22"/>
          <w:szCs w:val="22"/>
        </w:rPr>
        <w:t xml:space="preserve">Change </w:t>
      </w:r>
      <w:del w:id="0" w:author="Francis Poe" w:date="2022-07-20T12:45:00Z">
        <w:r w:rsidRPr="00E35109" w:rsidDel="00E35109">
          <w:rPr>
            <w:rFonts w:ascii="Arial" w:eastAsia="Arial" w:hAnsi="Arial" w:cs="Arial"/>
            <w:sz w:val="22"/>
            <w:szCs w:val="22"/>
          </w:rPr>
          <w:delText>[XX]</w:delText>
        </w:r>
      </w:del>
      <w:ins w:id="1" w:author="Francis Poe" w:date="2022-07-20T12:45:00Z">
        <w:r w:rsidR="00E35109">
          <w:rPr>
            <w:rFonts w:ascii="Arial" w:eastAsia="Arial" w:hAnsi="Arial" w:cs="Arial"/>
            <w:sz w:val="22"/>
            <w:szCs w:val="22"/>
          </w:rPr>
          <w:t>154</w:t>
        </w:r>
      </w:ins>
    </w:p>
    <w:p w14:paraId="00000004" w14:textId="275415CF" w:rsidR="00F854FA" w:rsidRPr="00E35109" w:rsidRDefault="00000000">
      <w:pPr>
        <w:pBdr>
          <w:top w:val="nil"/>
          <w:left w:val="nil"/>
          <w:bottom w:val="nil"/>
          <w:right w:val="nil"/>
          <w:between w:val="nil"/>
        </w:pBdr>
        <w:jc w:val="right"/>
        <w:rPr>
          <w:rFonts w:ascii="Arial" w:eastAsia="Arial" w:hAnsi="Arial" w:cs="Arial"/>
          <w:sz w:val="22"/>
          <w:szCs w:val="22"/>
        </w:rPr>
      </w:pPr>
      <w:del w:id="2" w:author="Francis Poe" w:date="2022-07-20T12:46:00Z">
        <w:r w:rsidRPr="00E35109" w:rsidDel="00E35109">
          <w:rPr>
            <w:rFonts w:ascii="Arial" w:eastAsia="Arial" w:hAnsi="Arial" w:cs="Arial"/>
            <w:sz w:val="22"/>
            <w:szCs w:val="22"/>
          </w:rPr>
          <w:delText>[Month Day, Year]</w:delText>
        </w:r>
      </w:del>
      <w:ins w:id="3" w:author="Francis Poe" w:date="2022-07-20T12:46:00Z">
        <w:r w:rsidR="00E35109">
          <w:rPr>
            <w:rFonts w:ascii="Arial" w:eastAsia="Arial" w:hAnsi="Arial" w:cs="Arial"/>
            <w:sz w:val="22"/>
            <w:szCs w:val="22"/>
          </w:rPr>
          <w:t>July 22, 2022</w:t>
        </w:r>
      </w:ins>
    </w:p>
    <w:p w14:paraId="00000005" w14:textId="77777777" w:rsidR="00F854FA" w:rsidRDefault="00F854FA">
      <w:pPr>
        <w:pBdr>
          <w:top w:val="nil"/>
          <w:left w:val="nil"/>
          <w:bottom w:val="nil"/>
          <w:right w:val="nil"/>
          <w:between w:val="nil"/>
        </w:pBdr>
        <w:jc w:val="right"/>
        <w:rPr>
          <w:rFonts w:ascii="Arial" w:eastAsia="Arial" w:hAnsi="Arial" w:cs="Arial"/>
          <w:sz w:val="22"/>
          <w:szCs w:val="22"/>
        </w:rPr>
      </w:pPr>
    </w:p>
    <w:p w14:paraId="00000006" w14:textId="77777777" w:rsidR="00F854FA" w:rsidRDefault="00000000">
      <w:pPr>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GSA ORDER</w:t>
      </w:r>
    </w:p>
    <w:p w14:paraId="00000007" w14:textId="77777777" w:rsidR="00F854FA" w:rsidRDefault="00F854FA">
      <w:pPr>
        <w:pBdr>
          <w:top w:val="nil"/>
          <w:left w:val="nil"/>
          <w:bottom w:val="nil"/>
          <w:right w:val="nil"/>
          <w:between w:val="nil"/>
        </w:pBdr>
        <w:jc w:val="center"/>
        <w:rPr>
          <w:rFonts w:ascii="Arial" w:eastAsia="Arial" w:hAnsi="Arial" w:cs="Arial"/>
          <w:sz w:val="22"/>
          <w:szCs w:val="22"/>
        </w:rPr>
      </w:pPr>
    </w:p>
    <w:p w14:paraId="00000008" w14:textId="77777777" w:rsidR="00F854FA" w:rsidRDefault="00000000">
      <w:pPr>
        <w:pBdr>
          <w:top w:val="nil"/>
          <w:left w:val="nil"/>
          <w:bottom w:val="nil"/>
          <w:right w:val="nil"/>
          <w:between w:val="nil"/>
        </w:pBdr>
        <w:ind w:left="1440" w:hanging="1440"/>
        <w:rPr>
          <w:rFonts w:ascii="Arial" w:eastAsia="Arial" w:hAnsi="Arial" w:cs="Arial"/>
          <w:sz w:val="22"/>
          <w:szCs w:val="22"/>
        </w:rPr>
      </w:pPr>
      <w:r>
        <w:rPr>
          <w:rFonts w:ascii="Arial" w:eastAsia="Arial" w:hAnsi="Arial" w:cs="Arial"/>
          <w:sz w:val="22"/>
          <w:szCs w:val="22"/>
        </w:rPr>
        <w:t xml:space="preserve">Subject:  </w:t>
      </w:r>
      <w:r>
        <w:rPr>
          <w:rFonts w:ascii="Arial" w:eastAsia="Arial" w:hAnsi="Arial" w:cs="Arial"/>
          <w:sz w:val="22"/>
          <w:szCs w:val="22"/>
        </w:rPr>
        <w:tab/>
        <w:t>General Services Administration Acquisition Manual; GSAM Case 2022-G509, Procurement of Unmanned Aircraft Systems Services (UAS)</w:t>
      </w:r>
    </w:p>
    <w:p w14:paraId="00000009" w14:textId="77777777" w:rsidR="00F854FA" w:rsidRDefault="00F854FA">
      <w:pPr>
        <w:pBdr>
          <w:top w:val="nil"/>
          <w:left w:val="nil"/>
          <w:bottom w:val="nil"/>
          <w:right w:val="nil"/>
          <w:between w:val="nil"/>
        </w:pBdr>
        <w:rPr>
          <w:rFonts w:ascii="Arial" w:eastAsia="Arial" w:hAnsi="Arial" w:cs="Arial"/>
          <w:sz w:val="22"/>
          <w:szCs w:val="22"/>
        </w:rPr>
      </w:pPr>
    </w:p>
    <w:p w14:paraId="0000000A" w14:textId="77777777" w:rsidR="00F854FA" w:rsidRDefault="00000000">
      <w:pPr>
        <w:numPr>
          <w:ilvl w:val="0"/>
          <w:numId w:val="4"/>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Purpose</w:t>
      </w:r>
      <w:r>
        <w:rPr>
          <w:rFonts w:ascii="Arial" w:eastAsia="Arial" w:hAnsi="Arial" w:cs="Arial"/>
          <w:sz w:val="22"/>
          <w:szCs w:val="22"/>
        </w:rPr>
        <w:t xml:space="preserve">. This order transmits a revision to the General Services Administration Acquisition Manual (GSAM) to outline the requirements for acquisitions that include UAS (commonly referred to as “drones”) services at GSA. </w:t>
      </w:r>
    </w:p>
    <w:p w14:paraId="0000000B" w14:textId="77777777" w:rsidR="00F854FA" w:rsidRDefault="00F854FA">
      <w:pPr>
        <w:pBdr>
          <w:top w:val="nil"/>
          <w:left w:val="nil"/>
          <w:bottom w:val="nil"/>
          <w:right w:val="nil"/>
          <w:between w:val="nil"/>
        </w:pBdr>
        <w:rPr>
          <w:rFonts w:ascii="Arial" w:eastAsia="Arial" w:hAnsi="Arial" w:cs="Arial"/>
          <w:sz w:val="22"/>
          <w:szCs w:val="22"/>
        </w:rPr>
      </w:pPr>
    </w:p>
    <w:p w14:paraId="0000000C" w14:textId="77777777" w:rsidR="00F854FA" w:rsidRDefault="00000000">
      <w:pPr>
        <w:numPr>
          <w:ilvl w:val="0"/>
          <w:numId w:val="4"/>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Background</w:t>
      </w:r>
      <w:r>
        <w:rPr>
          <w:rFonts w:ascii="Arial" w:eastAsia="Arial" w:hAnsi="Arial" w:cs="Arial"/>
          <w:sz w:val="22"/>
          <w:szCs w:val="22"/>
        </w:rPr>
        <w:t xml:space="preserve">. On December 26, 2019, GSA’s Office of the Chief Information Security Officer (OCISO) issued </w:t>
      </w:r>
      <w:hyperlink r:id="rId7">
        <w:r>
          <w:rPr>
            <w:rFonts w:ascii="Arial" w:eastAsia="Arial" w:hAnsi="Arial" w:cs="Arial"/>
            <w:color w:val="1155CC"/>
            <w:sz w:val="22"/>
            <w:szCs w:val="22"/>
            <w:u w:val="single"/>
          </w:rPr>
          <w:t>GSA Information Technology (IT) Security Procedural Guide CIO-IT Security-20-104, “Drones/Unmanned Aircraft Systems (UAS) Security</w:t>
        </w:r>
      </w:hyperlink>
      <w:r>
        <w:rPr>
          <w:rFonts w:ascii="Arial" w:eastAsia="Arial" w:hAnsi="Arial" w:cs="Arial"/>
          <w:sz w:val="22"/>
          <w:szCs w:val="22"/>
        </w:rPr>
        <w:t>” to establish a process by which UAS are registered and authorized for use by GSA.</w:t>
      </w:r>
    </w:p>
    <w:p w14:paraId="0000000D" w14:textId="77777777" w:rsidR="00F854FA" w:rsidRDefault="00F854FA">
      <w:pPr>
        <w:pBdr>
          <w:top w:val="nil"/>
          <w:left w:val="nil"/>
          <w:bottom w:val="nil"/>
          <w:right w:val="nil"/>
          <w:between w:val="nil"/>
        </w:pBdr>
        <w:ind w:left="390"/>
        <w:rPr>
          <w:rFonts w:ascii="Arial" w:eastAsia="Arial" w:hAnsi="Arial" w:cs="Arial"/>
          <w:sz w:val="22"/>
          <w:szCs w:val="22"/>
        </w:rPr>
      </w:pPr>
    </w:p>
    <w:p w14:paraId="0000000E" w14:textId="77777777" w:rsidR="00F854FA" w:rsidRDefault="00000000">
      <w:pPr>
        <w:ind w:left="390"/>
        <w:rPr>
          <w:rFonts w:ascii="Arial" w:eastAsia="Arial" w:hAnsi="Arial" w:cs="Arial"/>
          <w:color w:val="FF0000"/>
          <w:sz w:val="22"/>
          <w:szCs w:val="22"/>
        </w:rPr>
      </w:pPr>
      <w:r>
        <w:rPr>
          <w:rFonts w:ascii="Arial" w:eastAsia="Arial" w:hAnsi="Arial" w:cs="Arial"/>
          <w:sz w:val="22"/>
          <w:szCs w:val="22"/>
        </w:rPr>
        <w:t xml:space="preserve">On January 18, 2021, Executive Order (E.O.) 13981, </w:t>
      </w:r>
      <w:hyperlink r:id="rId8">
        <w:r>
          <w:rPr>
            <w:rFonts w:ascii="Arial" w:eastAsia="Arial" w:hAnsi="Arial" w:cs="Arial"/>
            <w:i/>
            <w:color w:val="1155CC"/>
            <w:sz w:val="22"/>
            <w:szCs w:val="22"/>
            <w:u w:val="single"/>
          </w:rPr>
          <w:t>Protecting the United States From Certain Unmanned Aircraft Systems</w:t>
        </w:r>
      </w:hyperlink>
      <w:r>
        <w:rPr>
          <w:rFonts w:ascii="Arial" w:eastAsia="Arial" w:hAnsi="Arial" w:cs="Arial"/>
          <w:sz w:val="22"/>
          <w:szCs w:val="22"/>
        </w:rPr>
        <w:t xml:space="preserve">, was issued. The E.O. highlights that the procurement of UAS from foreign adversaries can result in security risks and prohibits the use of taxpayer dollars to procure UAS that present unacceptable risks and are manufactured by, or contain software or critical electronic components from, foreign adversaries. </w:t>
      </w:r>
      <w:r>
        <w:rPr>
          <w:rFonts w:ascii="Arial" w:eastAsia="Arial" w:hAnsi="Arial" w:cs="Arial"/>
          <w:color w:val="FF0000"/>
          <w:sz w:val="22"/>
          <w:szCs w:val="22"/>
        </w:rPr>
        <w:t xml:space="preserve"> </w:t>
      </w:r>
    </w:p>
    <w:p w14:paraId="0000000F" w14:textId="77777777" w:rsidR="00F854FA" w:rsidRDefault="00F854FA">
      <w:pPr>
        <w:ind w:left="390"/>
        <w:rPr>
          <w:rFonts w:ascii="Arial" w:eastAsia="Arial" w:hAnsi="Arial" w:cs="Arial"/>
          <w:color w:val="FF0000"/>
          <w:sz w:val="22"/>
          <w:szCs w:val="22"/>
        </w:rPr>
      </w:pPr>
    </w:p>
    <w:p w14:paraId="00000010" w14:textId="77777777" w:rsidR="00F854FA" w:rsidRDefault="00000000">
      <w:pPr>
        <w:ind w:left="390"/>
        <w:rPr>
          <w:rFonts w:ascii="Arial" w:eastAsia="Arial" w:hAnsi="Arial" w:cs="Arial"/>
          <w:color w:val="FF0000"/>
          <w:sz w:val="22"/>
          <w:szCs w:val="22"/>
        </w:rPr>
      </w:pPr>
      <w:r>
        <w:rPr>
          <w:rFonts w:ascii="Arial" w:eastAsia="Arial" w:hAnsi="Arial" w:cs="Arial"/>
          <w:sz w:val="22"/>
          <w:szCs w:val="22"/>
        </w:rPr>
        <w:t xml:space="preserve">On September 20, 2021, </w:t>
      </w:r>
      <w:hyperlink r:id="rId9">
        <w:r>
          <w:rPr>
            <w:rFonts w:ascii="Arial" w:eastAsia="Arial" w:hAnsi="Arial" w:cs="Arial"/>
            <w:color w:val="1155CC"/>
            <w:sz w:val="22"/>
            <w:szCs w:val="22"/>
            <w:u w:val="single"/>
          </w:rPr>
          <w:t xml:space="preserve">GSA Order OAS 5615.1, </w:t>
        </w:r>
      </w:hyperlink>
      <w:hyperlink r:id="rId10">
        <w:r>
          <w:rPr>
            <w:rFonts w:ascii="Arial" w:eastAsia="Arial" w:hAnsi="Arial" w:cs="Arial"/>
            <w:i/>
            <w:color w:val="1155CC"/>
            <w:sz w:val="22"/>
            <w:szCs w:val="22"/>
            <w:u w:val="single"/>
          </w:rPr>
          <w:t>Unmanned Aircraft Systems (UAS) Policy</w:t>
        </w:r>
      </w:hyperlink>
      <w:r>
        <w:rPr>
          <w:rFonts w:ascii="Arial" w:eastAsia="Arial" w:hAnsi="Arial" w:cs="Arial"/>
          <w:sz w:val="22"/>
          <w:szCs w:val="22"/>
        </w:rPr>
        <w:t xml:space="preserve"> was issued. The order describes GSA’s policy regarding UAS, which further prohibits GSA’s ownership and employee use of UAS.</w:t>
      </w:r>
    </w:p>
    <w:p w14:paraId="00000011" w14:textId="77777777" w:rsidR="00F854FA" w:rsidRDefault="00F854FA">
      <w:pPr>
        <w:pBdr>
          <w:top w:val="nil"/>
          <w:left w:val="nil"/>
          <w:bottom w:val="nil"/>
          <w:right w:val="nil"/>
          <w:between w:val="nil"/>
        </w:pBdr>
        <w:rPr>
          <w:rFonts w:ascii="Arial" w:eastAsia="Arial" w:hAnsi="Arial" w:cs="Arial"/>
          <w:sz w:val="22"/>
          <w:szCs w:val="22"/>
        </w:rPr>
      </w:pPr>
    </w:p>
    <w:p w14:paraId="00000012" w14:textId="3E439042" w:rsidR="00F854FA" w:rsidRDefault="00000000">
      <w:pPr>
        <w:numPr>
          <w:ilvl w:val="0"/>
          <w:numId w:val="4"/>
        </w:num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u w:val="single"/>
        </w:rPr>
        <w:t>Effective dat</w:t>
      </w:r>
      <w:r w:rsidRPr="00E35109">
        <w:rPr>
          <w:rFonts w:ascii="Arial" w:eastAsia="Arial" w:hAnsi="Arial" w:cs="Arial"/>
          <w:sz w:val="22"/>
          <w:szCs w:val="22"/>
          <w:u w:val="single"/>
        </w:rPr>
        <w:t>e</w:t>
      </w:r>
      <w:r w:rsidRPr="00E35109">
        <w:rPr>
          <w:rFonts w:ascii="Arial" w:eastAsia="Arial" w:hAnsi="Arial" w:cs="Arial"/>
          <w:sz w:val="22"/>
          <w:szCs w:val="22"/>
        </w:rPr>
        <w:t xml:space="preserve">. </w:t>
      </w:r>
      <w:del w:id="4" w:author="Francis Poe" w:date="2022-07-20T12:46:00Z">
        <w:r w:rsidRPr="00E35109" w:rsidDel="00E35109">
          <w:rPr>
            <w:rFonts w:ascii="Arial" w:eastAsia="Arial" w:hAnsi="Arial" w:cs="Arial"/>
            <w:sz w:val="22"/>
            <w:szCs w:val="22"/>
          </w:rPr>
          <w:delText>[Month Day, Year]</w:delText>
        </w:r>
      </w:del>
      <w:ins w:id="5" w:author="Francis Poe" w:date="2022-07-20T12:46:00Z">
        <w:r w:rsidR="00E35109">
          <w:rPr>
            <w:rFonts w:ascii="Arial" w:eastAsia="Arial" w:hAnsi="Arial" w:cs="Arial"/>
            <w:sz w:val="22"/>
            <w:szCs w:val="22"/>
          </w:rPr>
          <w:t>July</w:t>
        </w:r>
      </w:ins>
      <w:ins w:id="6" w:author="Francis Poe" w:date="2022-07-20T12:47:00Z">
        <w:r w:rsidR="00E35109">
          <w:rPr>
            <w:rFonts w:ascii="Arial" w:eastAsia="Arial" w:hAnsi="Arial" w:cs="Arial"/>
            <w:sz w:val="22"/>
            <w:szCs w:val="22"/>
          </w:rPr>
          <w:t xml:space="preserve"> 22, 2022</w:t>
        </w:r>
      </w:ins>
    </w:p>
    <w:p w14:paraId="00000013" w14:textId="77777777" w:rsidR="00F854FA" w:rsidRDefault="00F854FA">
      <w:pPr>
        <w:pBdr>
          <w:top w:val="nil"/>
          <w:left w:val="nil"/>
          <w:bottom w:val="nil"/>
          <w:right w:val="nil"/>
          <w:between w:val="nil"/>
        </w:pBdr>
        <w:rPr>
          <w:rFonts w:ascii="Arial" w:eastAsia="Arial" w:hAnsi="Arial" w:cs="Arial"/>
          <w:sz w:val="22"/>
          <w:szCs w:val="22"/>
        </w:rPr>
      </w:pPr>
    </w:p>
    <w:p w14:paraId="00000014" w14:textId="77777777" w:rsidR="00F854FA" w:rsidRDefault="00000000">
      <w:pPr>
        <w:numPr>
          <w:ilvl w:val="0"/>
          <w:numId w:val="4"/>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Explanation of changes</w:t>
      </w:r>
      <w:r>
        <w:rPr>
          <w:rFonts w:ascii="Arial" w:eastAsia="Arial" w:hAnsi="Arial" w:cs="Arial"/>
          <w:sz w:val="22"/>
          <w:szCs w:val="22"/>
        </w:rPr>
        <w:t>. This amendment includes non-regulatory changes. For full text changes of the amendment see Attachment A, GSAM Text Line-In/Line-Out.</w:t>
      </w:r>
    </w:p>
    <w:p w14:paraId="00000015" w14:textId="77777777" w:rsidR="00F854FA" w:rsidRDefault="00F854FA">
      <w:pPr>
        <w:ind w:left="360"/>
        <w:rPr>
          <w:rFonts w:ascii="Arial" w:eastAsia="Arial" w:hAnsi="Arial" w:cs="Arial"/>
          <w:sz w:val="22"/>
          <w:szCs w:val="22"/>
        </w:rPr>
      </w:pPr>
    </w:p>
    <w:p w14:paraId="00000016" w14:textId="77777777" w:rsidR="00F854FA" w:rsidRDefault="00000000">
      <w:pPr>
        <w:ind w:left="360"/>
        <w:rPr>
          <w:rFonts w:ascii="Arial" w:eastAsia="Arial" w:hAnsi="Arial" w:cs="Arial"/>
          <w:sz w:val="22"/>
          <w:szCs w:val="22"/>
        </w:rPr>
      </w:pPr>
      <w:r>
        <w:rPr>
          <w:rFonts w:ascii="Arial" w:eastAsia="Arial" w:hAnsi="Arial" w:cs="Arial"/>
          <w:sz w:val="22"/>
          <w:szCs w:val="22"/>
        </w:rPr>
        <w:t xml:space="preserve">This amendment revises the language of the following GSAM subparts, changes summarized below: </w:t>
      </w:r>
    </w:p>
    <w:p w14:paraId="00000017" w14:textId="77777777" w:rsidR="00F854FA" w:rsidRDefault="00F854FA">
      <w:pPr>
        <w:ind w:left="360"/>
        <w:rPr>
          <w:rFonts w:ascii="Arial" w:eastAsia="Arial" w:hAnsi="Arial" w:cs="Arial"/>
          <w:sz w:val="22"/>
          <w:szCs w:val="22"/>
        </w:rPr>
      </w:pPr>
    </w:p>
    <w:p w14:paraId="00000018" w14:textId="77777777" w:rsidR="00F854FA" w:rsidRDefault="00000000">
      <w:pPr>
        <w:numPr>
          <w:ilvl w:val="0"/>
          <w:numId w:val="3"/>
        </w:numPr>
        <w:rPr>
          <w:rFonts w:ascii="Arial" w:eastAsia="Arial" w:hAnsi="Arial" w:cs="Arial"/>
          <w:sz w:val="22"/>
          <w:szCs w:val="22"/>
        </w:rPr>
      </w:pPr>
      <w:r>
        <w:rPr>
          <w:rFonts w:ascii="Arial" w:eastAsia="Arial" w:hAnsi="Arial" w:cs="Arial"/>
          <w:sz w:val="22"/>
          <w:szCs w:val="22"/>
        </w:rPr>
        <w:t>GSAM Part 511 (Describing Agency Needs)</w:t>
      </w:r>
    </w:p>
    <w:p w14:paraId="00000019" w14:textId="77777777" w:rsidR="00F854FA" w:rsidRDefault="00000000">
      <w:pPr>
        <w:numPr>
          <w:ilvl w:val="0"/>
          <w:numId w:val="3"/>
        </w:numPr>
        <w:rPr>
          <w:rFonts w:ascii="Arial" w:eastAsia="Arial" w:hAnsi="Arial" w:cs="Arial"/>
          <w:sz w:val="22"/>
          <w:szCs w:val="22"/>
        </w:rPr>
      </w:pPr>
      <w:r>
        <w:rPr>
          <w:rFonts w:ascii="Arial" w:eastAsia="Arial" w:hAnsi="Arial" w:cs="Arial"/>
          <w:sz w:val="22"/>
          <w:szCs w:val="22"/>
        </w:rPr>
        <w:t>GSAM Part 537 (Service Contracting)</w:t>
      </w:r>
    </w:p>
    <w:p w14:paraId="0000001A" w14:textId="77777777" w:rsidR="00F854FA" w:rsidRDefault="00000000">
      <w:pPr>
        <w:numPr>
          <w:ilvl w:val="0"/>
          <w:numId w:val="3"/>
        </w:numPr>
        <w:rPr>
          <w:rFonts w:ascii="Arial" w:eastAsia="Arial" w:hAnsi="Arial" w:cs="Arial"/>
          <w:sz w:val="22"/>
          <w:szCs w:val="22"/>
        </w:rPr>
      </w:pPr>
      <w:r>
        <w:rPr>
          <w:rFonts w:ascii="Arial" w:eastAsia="Arial" w:hAnsi="Arial" w:cs="Arial"/>
          <w:sz w:val="22"/>
          <w:szCs w:val="22"/>
        </w:rPr>
        <w:t>GSAM Part 539 (Acquisition of Information Technology)</w:t>
      </w:r>
    </w:p>
    <w:p w14:paraId="0000001B" w14:textId="77777777" w:rsidR="00F854FA" w:rsidRDefault="00F854FA">
      <w:pPr>
        <w:rPr>
          <w:rFonts w:ascii="Arial" w:eastAsia="Arial" w:hAnsi="Arial" w:cs="Arial"/>
          <w:sz w:val="22"/>
          <w:szCs w:val="22"/>
        </w:rPr>
      </w:pPr>
    </w:p>
    <w:p w14:paraId="0000001C" w14:textId="77777777" w:rsidR="00F854FA" w:rsidRDefault="00000000">
      <w:pPr>
        <w:ind w:left="360"/>
        <w:rPr>
          <w:rFonts w:ascii="Arial" w:eastAsia="Arial" w:hAnsi="Arial" w:cs="Arial"/>
          <w:sz w:val="22"/>
          <w:szCs w:val="22"/>
        </w:rPr>
      </w:pPr>
      <w:r>
        <w:rPr>
          <w:rFonts w:ascii="Arial" w:eastAsia="Arial" w:hAnsi="Arial" w:cs="Arial"/>
          <w:sz w:val="22"/>
          <w:szCs w:val="22"/>
        </w:rPr>
        <w:t xml:space="preserve">GSAM 511.170 (Information Technology Coordination and Standards):  </w:t>
      </w:r>
    </w:p>
    <w:p w14:paraId="0000001D" w14:textId="77777777" w:rsidR="00F854FA" w:rsidRDefault="00000000">
      <w:pPr>
        <w:numPr>
          <w:ilvl w:val="0"/>
          <w:numId w:val="1"/>
        </w:numPr>
        <w:rPr>
          <w:rFonts w:ascii="Arial" w:eastAsia="Arial" w:hAnsi="Arial" w:cs="Arial"/>
          <w:sz w:val="22"/>
          <w:szCs w:val="22"/>
        </w:rPr>
      </w:pPr>
      <w:r>
        <w:rPr>
          <w:rFonts w:ascii="Arial" w:eastAsia="Arial" w:hAnsi="Arial" w:cs="Arial"/>
          <w:sz w:val="22"/>
          <w:szCs w:val="22"/>
        </w:rPr>
        <w:t>511.170(h) – Added paragraph (h) to provide coordination instructions with GSA IT for UAS-related requirements, and to provide a cross-reference to the new UAS subpart at GSAM 537.70.</w:t>
      </w:r>
    </w:p>
    <w:p w14:paraId="0000001E" w14:textId="77777777" w:rsidR="00F854FA" w:rsidRDefault="00F854FA">
      <w:pPr>
        <w:rPr>
          <w:rFonts w:ascii="Arial" w:eastAsia="Arial" w:hAnsi="Arial" w:cs="Arial"/>
          <w:color w:val="333333"/>
          <w:sz w:val="22"/>
          <w:szCs w:val="22"/>
        </w:rPr>
      </w:pPr>
    </w:p>
    <w:p w14:paraId="0000001F" w14:textId="77777777" w:rsidR="00F854FA" w:rsidRDefault="00000000">
      <w:pPr>
        <w:ind w:left="360"/>
        <w:rPr>
          <w:rFonts w:ascii="Arial" w:eastAsia="Arial" w:hAnsi="Arial" w:cs="Arial"/>
          <w:sz w:val="22"/>
          <w:szCs w:val="22"/>
        </w:rPr>
      </w:pPr>
      <w:r>
        <w:rPr>
          <w:rFonts w:ascii="Arial" w:eastAsia="Arial" w:hAnsi="Arial" w:cs="Arial"/>
          <w:sz w:val="22"/>
          <w:szCs w:val="22"/>
        </w:rPr>
        <w:t xml:space="preserve">GSAM 537.70 (Unmanned Aircraft Systems (UAS) Services): </w:t>
      </w:r>
    </w:p>
    <w:p w14:paraId="00000020" w14:textId="77777777" w:rsidR="00F854FA" w:rsidRDefault="00000000">
      <w:pPr>
        <w:numPr>
          <w:ilvl w:val="0"/>
          <w:numId w:val="5"/>
        </w:numPr>
        <w:rPr>
          <w:rFonts w:ascii="Arial" w:eastAsia="Arial" w:hAnsi="Arial" w:cs="Arial"/>
          <w:sz w:val="22"/>
          <w:szCs w:val="22"/>
        </w:rPr>
      </w:pPr>
      <w:r>
        <w:rPr>
          <w:rFonts w:ascii="Arial" w:eastAsia="Arial" w:hAnsi="Arial" w:cs="Arial"/>
          <w:sz w:val="22"/>
          <w:szCs w:val="22"/>
        </w:rPr>
        <w:t>537.70 - Added a new subpart.</w:t>
      </w:r>
    </w:p>
    <w:p w14:paraId="00000021" w14:textId="77777777" w:rsidR="00F854FA" w:rsidRDefault="00000000">
      <w:pPr>
        <w:numPr>
          <w:ilvl w:val="0"/>
          <w:numId w:val="5"/>
        </w:numPr>
        <w:rPr>
          <w:rFonts w:ascii="Arial" w:eastAsia="Arial" w:hAnsi="Arial" w:cs="Arial"/>
          <w:sz w:val="22"/>
          <w:szCs w:val="22"/>
        </w:rPr>
      </w:pPr>
      <w:r>
        <w:rPr>
          <w:rFonts w:ascii="Arial" w:eastAsia="Arial" w:hAnsi="Arial" w:cs="Arial"/>
          <w:sz w:val="22"/>
          <w:szCs w:val="22"/>
        </w:rPr>
        <w:t>537.7001 - Added a new definition section</w:t>
      </w:r>
    </w:p>
    <w:p w14:paraId="00000022" w14:textId="77777777" w:rsidR="00F854FA" w:rsidRDefault="00000000">
      <w:pPr>
        <w:numPr>
          <w:ilvl w:val="1"/>
          <w:numId w:val="5"/>
        </w:numPr>
        <w:rPr>
          <w:rFonts w:ascii="Arial" w:eastAsia="Arial" w:hAnsi="Arial" w:cs="Arial"/>
          <w:sz w:val="22"/>
          <w:szCs w:val="22"/>
        </w:rPr>
      </w:pPr>
      <w:r>
        <w:rPr>
          <w:rFonts w:ascii="Arial" w:eastAsia="Arial" w:hAnsi="Arial" w:cs="Arial"/>
          <w:sz w:val="22"/>
          <w:szCs w:val="22"/>
        </w:rPr>
        <w:lastRenderedPageBreak/>
        <w:t xml:space="preserve">Added definitions based on definitions from E.O. 13981 and the Federal Aviation Administration (14 CFR Part 1). </w:t>
      </w:r>
    </w:p>
    <w:p w14:paraId="00000023" w14:textId="77777777" w:rsidR="00F854FA" w:rsidRDefault="00000000">
      <w:pPr>
        <w:numPr>
          <w:ilvl w:val="1"/>
          <w:numId w:val="5"/>
        </w:numPr>
        <w:rPr>
          <w:rFonts w:ascii="Arial" w:eastAsia="Arial" w:hAnsi="Arial" w:cs="Arial"/>
          <w:sz w:val="22"/>
          <w:szCs w:val="22"/>
        </w:rPr>
      </w:pPr>
      <w:r>
        <w:rPr>
          <w:rFonts w:ascii="Arial" w:eastAsia="Arial" w:hAnsi="Arial" w:cs="Arial"/>
          <w:sz w:val="22"/>
          <w:szCs w:val="22"/>
        </w:rPr>
        <w:t>Organized “Unmanned Aircraft”, Unmanned Aircraft System” and “Covered Unmanned Aircraft System” under “Drones”.</w:t>
      </w:r>
    </w:p>
    <w:p w14:paraId="00000024" w14:textId="77777777" w:rsidR="00F854FA" w:rsidRDefault="00000000">
      <w:pPr>
        <w:numPr>
          <w:ilvl w:val="0"/>
          <w:numId w:val="5"/>
        </w:numPr>
        <w:rPr>
          <w:rFonts w:ascii="Arial" w:eastAsia="Arial" w:hAnsi="Arial" w:cs="Arial"/>
          <w:sz w:val="22"/>
          <w:szCs w:val="22"/>
        </w:rPr>
      </w:pPr>
      <w:r>
        <w:rPr>
          <w:rFonts w:ascii="Arial" w:eastAsia="Arial" w:hAnsi="Arial" w:cs="Arial"/>
          <w:sz w:val="22"/>
          <w:szCs w:val="22"/>
        </w:rPr>
        <w:t>537.7002 - Added a new policy section highlighting relevant UAS policies.</w:t>
      </w:r>
    </w:p>
    <w:p w14:paraId="00000025" w14:textId="77777777" w:rsidR="00F854FA" w:rsidRDefault="00000000">
      <w:pPr>
        <w:numPr>
          <w:ilvl w:val="0"/>
          <w:numId w:val="5"/>
        </w:numPr>
        <w:rPr>
          <w:rFonts w:ascii="Arial" w:eastAsia="Arial" w:hAnsi="Arial" w:cs="Arial"/>
          <w:sz w:val="22"/>
          <w:szCs w:val="22"/>
        </w:rPr>
      </w:pPr>
      <w:r>
        <w:rPr>
          <w:rFonts w:ascii="Arial" w:eastAsia="Arial" w:hAnsi="Arial" w:cs="Arial"/>
          <w:sz w:val="22"/>
          <w:szCs w:val="22"/>
        </w:rPr>
        <w:t>537.7003 - Added a new general section providing guidance, instructions, and requirements for services that use UAS, including GSA-funded acquisitions and assisted acquisitions.</w:t>
      </w:r>
    </w:p>
    <w:p w14:paraId="00000026" w14:textId="77777777" w:rsidR="00F854FA" w:rsidRDefault="00F854FA">
      <w:pPr>
        <w:rPr>
          <w:rFonts w:ascii="Arial" w:eastAsia="Arial" w:hAnsi="Arial" w:cs="Arial"/>
          <w:color w:val="333333"/>
          <w:sz w:val="22"/>
          <w:szCs w:val="22"/>
        </w:rPr>
      </w:pPr>
    </w:p>
    <w:p w14:paraId="00000027" w14:textId="77777777" w:rsidR="00F854FA" w:rsidRDefault="00000000">
      <w:pPr>
        <w:ind w:left="360"/>
        <w:rPr>
          <w:rFonts w:ascii="Arial" w:eastAsia="Arial" w:hAnsi="Arial" w:cs="Arial"/>
          <w:sz w:val="22"/>
          <w:szCs w:val="22"/>
        </w:rPr>
      </w:pPr>
      <w:r>
        <w:rPr>
          <w:rFonts w:ascii="Arial" w:eastAsia="Arial" w:hAnsi="Arial" w:cs="Arial"/>
          <w:sz w:val="22"/>
          <w:szCs w:val="22"/>
        </w:rPr>
        <w:t>GSAM 539.1 (General):</w:t>
      </w:r>
    </w:p>
    <w:p w14:paraId="00000028" w14:textId="2C01C7FD" w:rsidR="00F854FA" w:rsidRDefault="00000000">
      <w:pPr>
        <w:numPr>
          <w:ilvl w:val="0"/>
          <w:numId w:val="2"/>
        </w:numPr>
        <w:rPr>
          <w:rFonts w:ascii="Arial" w:eastAsia="Arial" w:hAnsi="Arial" w:cs="Arial"/>
          <w:sz w:val="22"/>
          <w:szCs w:val="22"/>
        </w:rPr>
      </w:pPr>
      <w:r>
        <w:rPr>
          <w:rFonts w:ascii="Arial" w:eastAsia="Arial" w:hAnsi="Arial" w:cs="Arial"/>
          <w:sz w:val="22"/>
          <w:szCs w:val="22"/>
        </w:rPr>
        <w:t>539.1</w:t>
      </w:r>
      <w:ins w:id="7" w:author="Francis Poe" w:date="2022-07-20T14:35:00Z">
        <w:r w:rsidR="00E46916">
          <w:rPr>
            <w:rFonts w:ascii="Arial" w:eastAsia="Arial" w:hAnsi="Arial" w:cs="Arial"/>
            <w:sz w:val="22"/>
            <w:szCs w:val="22"/>
          </w:rPr>
          <w:t>01</w:t>
        </w:r>
      </w:ins>
      <w:r>
        <w:rPr>
          <w:rFonts w:ascii="Arial" w:eastAsia="Arial" w:hAnsi="Arial" w:cs="Arial"/>
          <w:sz w:val="22"/>
          <w:szCs w:val="22"/>
        </w:rPr>
        <w:t>(g) - Added paragraph (g) to provide a cross-reference to the new UAS subpart at GSAM 537.70.</w:t>
      </w:r>
    </w:p>
    <w:p w14:paraId="00000029" w14:textId="77777777" w:rsidR="00F854FA" w:rsidRDefault="00F854FA">
      <w:pPr>
        <w:pBdr>
          <w:top w:val="nil"/>
          <w:left w:val="nil"/>
          <w:bottom w:val="nil"/>
          <w:right w:val="nil"/>
          <w:between w:val="nil"/>
        </w:pBdr>
        <w:ind w:left="360"/>
        <w:rPr>
          <w:rFonts w:ascii="Arial" w:eastAsia="Arial" w:hAnsi="Arial" w:cs="Arial"/>
          <w:sz w:val="22"/>
          <w:szCs w:val="22"/>
        </w:rPr>
      </w:pPr>
    </w:p>
    <w:p w14:paraId="0000002A" w14:textId="77777777" w:rsidR="00F854FA" w:rsidRDefault="00000000">
      <w:pPr>
        <w:numPr>
          <w:ilvl w:val="0"/>
          <w:numId w:val="4"/>
        </w:num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u w:val="single"/>
        </w:rPr>
        <w:t>Cancellations</w:t>
      </w:r>
      <w:r>
        <w:rPr>
          <w:rFonts w:ascii="Arial" w:eastAsia="Arial" w:hAnsi="Arial" w:cs="Arial"/>
          <w:color w:val="000000"/>
          <w:sz w:val="22"/>
          <w:szCs w:val="22"/>
        </w:rPr>
        <w:t xml:space="preserve">. </w:t>
      </w:r>
      <w:r>
        <w:rPr>
          <w:rFonts w:ascii="Arial" w:eastAsia="Arial" w:hAnsi="Arial" w:cs="Arial"/>
          <w:color w:val="333333"/>
          <w:sz w:val="22"/>
          <w:szCs w:val="22"/>
        </w:rPr>
        <w:t>N/A</w:t>
      </w:r>
    </w:p>
    <w:p w14:paraId="0000002B" w14:textId="77777777" w:rsidR="00F854FA" w:rsidRDefault="00F854FA">
      <w:pPr>
        <w:pBdr>
          <w:top w:val="nil"/>
          <w:left w:val="nil"/>
          <w:bottom w:val="nil"/>
          <w:right w:val="nil"/>
          <w:between w:val="nil"/>
        </w:pBdr>
        <w:rPr>
          <w:rFonts w:ascii="Arial" w:eastAsia="Arial" w:hAnsi="Arial" w:cs="Arial"/>
          <w:sz w:val="22"/>
          <w:szCs w:val="22"/>
        </w:rPr>
      </w:pPr>
    </w:p>
    <w:p w14:paraId="0000002C" w14:textId="77777777" w:rsidR="00F854FA" w:rsidRDefault="00000000">
      <w:pPr>
        <w:numPr>
          <w:ilvl w:val="0"/>
          <w:numId w:val="4"/>
        </w:numPr>
        <w:rPr>
          <w:rFonts w:ascii="Arial" w:eastAsia="Arial" w:hAnsi="Arial" w:cs="Arial"/>
          <w:sz w:val="22"/>
          <w:szCs w:val="22"/>
        </w:rPr>
      </w:pPr>
      <w:r>
        <w:rPr>
          <w:rFonts w:ascii="Arial" w:eastAsia="Arial" w:hAnsi="Arial" w:cs="Arial"/>
          <w:sz w:val="22"/>
          <w:szCs w:val="22"/>
          <w:u w:val="single"/>
        </w:rPr>
        <w:t>Point of contact</w:t>
      </w:r>
      <w:r>
        <w:rPr>
          <w:rFonts w:ascii="Arial" w:eastAsia="Arial" w:hAnsi="Arial" w:cs="Arial"/>
          <w:sz w:val="22"/>
          <w:szCs w:val="22"/>
        </w:rPr>
        <w:t xml:space="preserve">. For clarification of content, contact </w:t>
      </w:r>
      <w:r>
        <w:rPr>
          <w:rFonts w:ascii="Arial" w:eastAsia="Arial" w:hAnsi="Arial" w:cs="Arial"/>
          <w:color w:val="333333"/>
          <w:sz w:val="22"/>
          <w:szCs w:val="22"/>
        </w:rPr>
        <w:t>Stephen Carroll</w:t>
      </w:r>
      <w:r>
        <w:rPr>
          <w:rFonts w:ascii="Arial" w:eastAsia="Arial" w:hAnsi="Arial" w:cs="Arial"/>
          <w:sz w:val="22"/>
          <w:szCs w:val="22"/>
        </w:rPr>
        <w:t xml:space="preserve">, GSA Acquisition Policy Division, at </w:t>
      </w:r>
      <w:hyperlink r:id="rId11">
        <w:r>
          <w:rPr>
            <w:rFonts w:ascii="Arial" w:eastAsia="Arial" w:hAnsi="Arial" w:cs="Arial"/>
            <w:color w:val="1155CC"/>
            <w:sz w:val="22"/>
            <w:szCs w:val="22"/>
            <w:u w:val="single"/>
          </w:rPr>
          <w:t>gsarpolicy@gsa.gov</w:t>
        </w:r>
      </w:hyperlink>
      <w:r>
        <w:rPr>
          <w:rFonts w:ascii="Arial" w:eastAsia="Arial" w:hAnsi="Arial" w:cs="Arial"/>
          <w:sz w:val="22"/>
          <w:szCs w:val="22"/>
        </w:rPr>
        <w:t xml:space="preserve">. </w:t>
      </w:r>
    </w:p>
    <w:p w14:paraId="0000002D" w14:textId="77777777" w:rsidR="00F854FA" w:rsidRDefault="00F854FA">
      <w:pPr>
        <w:pBdr>
          <w:top w:val="nil"/>
          <w:left w:val="nil"/>
          <w:bottom w:val="nil"/>
          <w:right w:val="nil"/>
          <w:between w:val="nil"/>
        </w:pBdr>
        <w:rPr>
          <w:rFonts w:ascii="Arial" w:eastAsia="Arial" w:hAnsi="Arial" w:cs="Arial"/>
          <w:sz w:val="22"/>
          <w:szCs w:val="22"/>
        </w:rPr>
      </w:pPr>
    </w:p>
    <w:p w14:paraId="0000002E" w14:textId="77777777" w:rsidR="00F854FA" w:rsidRDefault="00F854FA">
      <w:pPr>
        <w:pBdr>
          <w:top w:val="nil"/>
          <w:left w:val="nil"/>
          <w:bottom w:val="nil"/>
          <w:right w:val="nil"/>
          <w:between w:val="nil"/>
        </w:pBdr>
        <w:rPr>
          <w:rFonts w:ascii="Arial" w:eastAsia="Arial" w:hAnsi="Arial" w:cs="Arial"/>
          <w:sz w:val="22"/>
          <w:szCs w:val="22"/>
        </w:rPr>
      </w:pPr>
    </w:p>
    <w:p w14:paraId="0000002F" w14:textId="77777777" w:rsidR="00F854FA" w:rsidRDefault="00F854FA">
      <w:pPr>
        <w:pBdr>
          <w:top w:val="nil"/>
          <w:left w:val="nil"/>
          <w:bottom w:val="nil"/>
          <w:right w:val="nil"/>
          <w:between w:val="nil"/>
        </w:pBdr>
        <w:rPr>
          <w:rFonts w:ascii="Arial" w:eastAsia="Arial" w:hAnsi="Arial" w:cs="Arial"/>
          <w:sz w:val="22"/>
          <w:szCs w:val="22"/>
        </w:rPr>
      </w:pPr>
    </w:p>
    <w:p w14:paraId="00000030" w14:textId="77777777" w:rsidR="00F854FA" w:rsidRDefault="00F854FA">
      <w:pPr>
        <w:pBdr>
          <w:top w:val="nil"/>
          <w:left w:val="nil"/>
          <w:bottom w:val="nil"/>
          <w:right w:val="nil"/>
          <w:between w:val="nil"/>
        </w:pBdr>
        <w:rPr>
          <w:rFonts w:ascii="Arial" w:eastAsia="Arial" w:hAnsi="Arial" w:cs="Arial"/>
          <w:sz w:val="22"/>
          <w:szCs w:val="22"/>
        </w:rPr>
      </w:pPr>
    </w:p>
    <w:p w14:paraId="00000031" w14:textId="77777777" w:rsidR="00F854FA" w:rsidRDefault="00F854FA">
      <w:pPr>
        <w:pBdr>
          <w:top w:val="nil"/>
          <w:left w:val="nil"/>
          <w:bottom w:val="nil"/>
          <w:right w:val="nil"/>
          <w:between w:val="nil"/>
        </w:pBdr>
        <w:rPr>
          <w:rFonts w:ascii="Arial" w:eastAsia="Arial" w:hAnsi="Arial" w:cs="Arial"/>
          <w:sz w:val="22"/>
          <w:szCs w:val="22"/>
        </w:rPr>
      </w:pPr>
    </w:p>
    <w:p w14:paraId="00000032"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Jeffrey Koses</w:t>
      </w:r>
    </w:p>
    <w:p w14:paraId="00000033"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rPr>
        <w:t>Senior Procurement Executive</w:t>
      </w:r>
    </w:p>
    <w:p w14:paraId="00000034"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Office of Acquisition Policy</w:t>
      </w:r>
    </w:p>
    <w:p w14:paraId="00000035"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Office of Government-wide Policy</w:t>
      </w:r>
    </w:p>
    <w:p w14:paraId="00000036" w14:textId="77777777" w:rsidR="00F854F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p>
    <w:p w14:paraId="00000037" w14:textId="77777777" w:rsidR="00F854FA" w:rsidRDefault="00F854FA">
      <w:pPr>
        <w:pBdr>
          <w:top w:val="nil"/>
          <w:left w:val="nil"/>
          <w:bottom w:val="nil"/>
          <w:right w:val="nil"/>
          <w:between w:val="nil"/>
        </w:pBdr>
        <w:rPr>
          <w:rFonts w:ascii="Arial" w:eastAsia="Arial" w:hAnsi="Arial" w:cs="Arial"/>
          <w:sz w:val="22"/>
          <w:szCs w:val="22"/>
        </w:rPr>
      </w:pPr>
    </w:p>
    <w:p w14:paraId="00000038" w14:textId="77777777" w:rsidR="00F854FA" w:rsidRDefault="00F854FA">
      <w:pPr>
        <w:spacing w:line="276" w:lineRule="auto"/>
        <w:jc w:val="center"/>
        <w:rPr>
          <w:rFonts w:ascii="Arial" w:eastAsia="Arial" w:hAnsi="Arial" w:cs="Arial"/>
          <w:b/>
          <w:color w:val="333333"/>
          <w:sz w:val="22"/>
          <w:szCs w:val="22"/>
        </w:rPr>
      </w:pPr>
    </w:p>
    <w:p w14:paraId="00000039" w14:textId="77777777" w:rsidR="00F854FA" w:rsidRDefault="00F854FA">
      <w:pPr>
        <w:spacing w:line="276" w:lineRule="auto"/>
        <w:jc w:val="center"/>
        <w:rPr>
          <w:rFonts w:ascii="Arial" w:eastAsia="Arial" w:hAnsi="Arial" w:cs="Arial"/>
          <w:b/>
          <w:color w:val="333333"/>
          <w:sz w:val="22"/>
          <w:szCs w:val="22"/>
        </w:rPr>
      </w:pPr>
    </w:p>
    <w:p w14:paraId="0000003A" w14:textId="77777777" w:rsidR="00F854FA" w:rsidRDefault="00F854FA">
      <w:pPr>
        <w:spacing w:line="276" w:lineRule="auto"/>
        <w:jc w:val="center"/>
        <w:rPr>
          <w:rFonts w:ascii="Arial" w:eastAsia="Arial" w:hAnsi="Arial" w:cs="Arial"/>
          <w:b/>
          <w:color w:val="333333"/>
          <w:sz w:val="22"/>
          <w:szCs w:val="22"/>
        </w:rPr>
      </w:pPr>
    </w:p>
    <w:p w14:paraId="0000003B" w14:textId="77777777" w:rsidR="00F854FA" w:rsidRDefault="00F854FA">
      <w:pPr>
        <w:spacing w:line="276" w:lineRule="auto"/>
        <w:jc w:val="center"/>
        <w:rPr>
          <w:rFonts w:ascii="Arial" w:eastAsia="Arial" w:hAnsi="Arial" w:cs="Arial"/>
          <w:b/>
          <w:color w:val="333333"/>
          <w:sz w:val="22"/>
          <w:szCs w:val="22"/>
        </w:rPr>
      </w:pPr>
    </w:p>
    <w:p w14:paraId="0000003C" w14:textId="77777777" w:rsidR="00F854FA" w:rsidRDefault="00F854FA">
      <w:pPr>
        <w:spacing w:line="276" w:lineRule="auto"/>
        <w:jc w:val="center"/>
        <w:rPr>
          <w:rFonts w:ascii="Arial" w:eastAsia="Arial" w:hAnsi="Arial" w:cs="Arial"/>
          <w:b/>
          <w:color w:val="333333"/>
          <w:sz w:val="22"/>
          <w:szCs w:val="22"/>
        </w:rPr>
      </w:pPr>
    </w:p>
    <w:p w14:paraId="0000003D" w14:textId="77777777" w:rsidR="00F854FA" w:rsidRDefault="00F854FA">
      <w:pPr>
        <w:spacing w:line="276" w:lineRule="auto"/>
        <w:jc w:val="center"/>
        <w:rPr>
          <w:rFonts w:ascii="Arial" w:eastAsia="Arial" w:hAnsi="Arial" w:cs="Arial"/>
          <w:b/>
          <w:color w:val="333333"/>
          <w:sz w:val="22"/>
          <w:szCs w:val="22"/>
        </w:rPr>
      </w:pPr>
    </w:p>
    <w:p w14:paraId="0000003E" w14:textId="77777777" w:rsidR="00F854FA" w:rsidRDefault="00F854FA">
      <w:pPr>
        <w:spacing w:line="276" w:lineRule="auto"/>
        <w:jc w:val="center"/>
        <w:rPr>
          <w:rFonts w:ascii="Arial" w:eastAsia="Arial" w:hAnsi="Arial" w:cs="Arial"/>
          <w:b/>
          <w:color w:val="333333"/>
          <w:sz w:val="22"/>
          <w:szCs w:val="22"/>
        </w:rPr>
      </w:pPr>
    </w:p>
    <w:p w14:paraId="0000003F" w14:textId="77777777" w:rsidR="00F854FA" w:rsidRDefault="00F854FA">
      <w:pPr>
        <w:spacing w:line="276" w:lineRule="auto"/>
        <w:jc w:val="center"/>
        <w:rPr>
          <w:rFonts w:ascii="Arial" w:eastAsia="Arial" w:hAnsi="Arial" w:cs="Arial"/>
          <w:b/>
          <w:color w:val="333333"/>
          <w:sz w:val="22"/>
          <w:szCs w:val="22"/>
        </w:rPr>
      </w:pPr>
    </w:p>
    <w:p w14:paraId="00000040" w14:textId="77777777" w:rsidR="00F854FA" w:rsidRDefault="00F854FA">
      <w:pPr>
        <w:spacing w:line="276" w:lineRule="auto"/>
        <w:jc w:val="center"/>
        <w:rPr>
          <w:rFonts w:ascii="Arial" w:eastAsia="Arial" w:hAnsi="Arial" w:cs="Arial"/>
          <w:b/>
          <w:color w:val="333333"/>
          <w:sz w:val="22"/>
          <w:szCs w:val="22"/>
        </w:rPr>
      </w:pPr>
    </w:p>
    <w:p w14:paraId="00000041" w14:textId="77777777" w:rsidR="00F854FA" w:rsidRDefault="00F854FA">
      <w:pPr>
        <w:spacing w:line="276" w:lineRule="auto"/>
        <w:jc w:val="center"/>
        <w:rPr>
          <w:rFonts w:ascii="Arial" w:eastAsia="Arial" w:hAnsi="Arial" w:cs="Arial"/>
          <w:b/>
          <w:color w:val="333333"/>
          <w:sz w:val="22"/>
          <w:szCs w:val="22"/>
        </w:rPr>
      </w:pPr>
    </w:p>
    <w:p w14:paraId="00000042" w14:textId="77777777" w:rsidR="00F854FA" w:rsidRDefault="00F854FA">
      <w:pPr>
        <w:spacing w:line="276" w:lineRule="auto"/>
        <w:jc w:val="center"/>
        <w:rPr>
          <w:rFonts w:ascii="Arial" w:eastAsia="Arial" w:hAnsi="Arial" w:cs="Arial"/>
          <w:b/>
          <w:color w:val="333333"/>
          <w:sz w:val="22"/>
          <w:szCs w:val="22"/>
        </w:rPr>
      </w:pPr>
    </w:p>
    <w:p w14:paraId="00000043" w14:textId="77777777" w:rsidR="00F854FA" w:rsidRDefault="00F854FA">
      <w:pPr>
        <w:spacing w:line="276" w:lineRule="auto"/>
        <w:jc w:val="center"/>
        <w:rPr>
          <w:rFonts w:ascii="Arial" w:eastAsia="Arial" w:hAnsi="Arial" w:cs="Arial"/>
          <w:b/>
          <w:color w:val="333333"/>
          <w:sz w:val="22"/>
          <w:szCs w:val="22"/>
        </w:rPr>
      </w:pPr>
    </w:p>
    <w:p w14:paraId="00000044" w14:textId="77777777" w:rsidR="00F854FA" w:rsidRDefault="00F854FA">
      <w:pPr>
        <w:spacing w:line="276" w:lineRule="auto"/>
        <w:jc w:val="center"/>
        <w:rPr>
          <w:rFonts w:ascii="Arial" w:eastAsia="Arial" w:hAnsi="Arial" w:cs="Arial"/>
          <w:b/>
          <w:color w:val="333333"/>
          <w:sz w:val="22"/>
          <w:szCs w:val="22"/>
        </w:rPr>
      </w:pPr>
    </w:p>
    <w:p w14:paraId="00000045" w14:textId="77777777" w:rsidR="00F854FA" w:rsidRDefault="00F854FA">
      <w:pPr>
        <w:spacing w:line="276" w:lineRule="auto"/>
        <w:jc w:val="center"/>
        <w:rPr>
          <w:rFonts w:ascii="Arial" w:eastAsia="Arial" w:hAnsi="Arial" w:cs="Arial"/>
          <w:b/>
          <w:color w:val="333333"/>
          <w:sz w:val="22"/>
          <w:szCs w:val="22"/>
        </w:rPr>
      </w:pPr>
    </w:p>
    <w:p w14:paraId="00000046" w14:textId="77777777" w:rsidR="00F854FA" w:rsidRDefault="00F854FA">
      <w:pPr>
        <w:spacing w:line="276" w:lineRule="auto"/>
        <w:jc w:val="center"/>
        <w:rPr>
          <w:rFonts w:ascii="Arial" w:eastAsia="Arial" w:hAnsi="Arial" w:cs="Arial"/>
          <w:b/>
          <w:color w:val="333333"/>
          <w:sz w:val="22"/>
          <w:szCs w:val="22"/>
        </w:rPr>
      </w:pPr>
    </w:p>
    <w:p w14:paraId="00000047" w14:textId="77777777" w:rsidR="00F854FA" w:rsidRDefault="00F854FA">
      <w:pPr>
        <w:spacing w:line="276" w:lineRule="auto"/>
        <w:jc w:val="center"/>
        <w:rPr>
          <w:rFonts w:ascii="Arial" w:eastAsia="Arial" w:hAnsi="Arial" w:cs="Arial"/>
          <w:b/>
          <w:color w:val="333333"/>
          <w:sz w:val="22"/>
          <w:szCs w:val="22"/>
        </w:rPr>
      </w:pPr>
    </w:p>
    <w:p w14:paraId="142267C8" w14:textId="77777777" w:rsidR="00E35109" w:rsidRDefault="00E35109">
      <w:pPr>
        <w:spacing w:line="276" w:lineRule="auto"/>
        <w:jc w:val="center"/>
        <w:rPr>
          <w:ins w:id="8" w:author="Francis Poe" w:date="2022-07-20T12:47:00Z"/>
          <w:rFonts w:ascii="Arial" w:eastAsia="Arial" w:hAnsi="Arial" w:cs="Arial"/>
          <w:b/>
          <w:color w:val="333333"/>
          <w:sz w:val="22"/>
          <w:szCs w:val="22"/>
        </w:rPr>
      </w:pPr>
    </w:p>
    <w:p w14:paraId="52BE6239" w14:textId="77777777" w:rsidR="00E35109" w:rsidRDefault="00E35109">
      <w:pPr>
        <w:spacing w:line="276" w:lineRule="auto"/>
        <w:jc w:val="center"/>
        <w:rPr>
          <w:ins w:id="9" w:author="Francis Poe" w:date="2022-07-20T12:47:00Z"/>
          <w:rFonts w:ascii="Arial" w:eastAsia="Arial" w:hAnsi="Arial" w:cs="Arial"/>
          <w:b/>
          <w:color w:val="333333"/>
          <w:sz w:val="22"/>
          <w:szCs w:val="22"/>
        </w:rPr>
      </w:pPr>
    </w:p>
    <w:p w14:paraId="72CF1B57" w14:textId="77777777" w:rsidR="00E35109" w:rsidRDefault="00E35109">
      <w:pPr>
        <w:spacing w:line="276" w:lineRule="auto"/>
        <w:jc w:val="center"/>
        <w:rPr>
          <w:ins w:id="10" w:author="Francis Poe" w:date="2022-07-20T12:47:00Z"/>
          <w:rFonts w:ascii="Arial" w:eastAsia="Arial" w:hAnsi="Arial" w:cs="Arial"/>
          <w:b/>
          <w:color w:val="333333"/>
          <w:sz w:val="22"/>
          <w:szCs w:val="22"/>
        </w:rPr>
      </w:pPr>
    </w:p>
    <w:p w14:paraId="7BCF9130" w14:textId="77777777" w:rsidR="00E35109" w:rsidRDefault="00E35109">
      <w:pPr>
        <w:spacing w:line="276" w:lineRule="auto"/>
        <w:jc w:val="center"/>
        <w:rPr>
          <w:ins w:id="11" w:author="Francis Poe" w:date="2022-07-20T12:47:00Z"/>
          <w:rFonts w:ascii="Arial" w:eastAsia="Arial" w:hAnsi="Arial" w:cs="Arial"/>
          <w:b/>
          <w:color w:val="333333"/>
          <w:sz w:val="22"/>
          <w:szCs w:val="22"/>
        </w:rPr>
      </w:pPr>
    </w:p>
    <w:p w14:paraId="00000048" w14:textId="3AB639AE" w:rsidR="00F854FA" w:rsidRDefault="00000000">
      <w:pPr>
        <w:spacing w:line="276" w:lineRule="auto"/>
        <w:jc w:val="center"/>
        <w:rPr>
          <w:rFonts w:ascii="Arial" w:eastAsia="Arial" w:hAnsi="Arial" w:cs="Arial"/>
          <w:b/>
          <w:color w:val="333333"/>
          <w:sz w:val="22"/>
          <w:szCs w:val="22"/>
        </w:rPr>
      </w:pPr>
      <w:r>
        <w:rPr>
          <w:rFonts w:ascii="Arial" w:eastAsia="Arial" w:hAnsi="Arial" w:cs="Arial"/>
          <w:b/>
          <w:color w:val="333333"/>
          <w:sz w:val="22"/>
          <w:szCs w:val="22"/>
        </w:rPr>
        <w:lastRenderedPageBreak/>
        <w:t>GSAM Case 2022-G509</w:t>
      </w:r>
    </w:p>
    <w:p w14:paraId="00000049" w14:textId="77777777" w:rsidR="00F854FA" w:rsidRDefault="00000000" w:rsidP="00E35109">
      <w:pPr>
        <w:jc w:val="center"/>
        <w:rPr>
          <w:rFonts w:ascii="Arial" w:eastAsia="Arial" w:hAnsi="Arial" w:cs="Arial"/>
          <w:b/>
          <w:color w:val="333333"/>
          <w:sz w:val="22"/>
          <w:szCs w:val="22"/>
        </w:rPr>
        <w:pPrChange w:id="12" w:author="Francis Poe" w:date="2022-07-20T12:47:00Z">
          <w:pPr>
            <w:ind w:left="1440"/>
            <w:jc w:val="center"/>
          </w:pPr>
        </w:pPrChange>
      </w:pPr>
      <w:r>
        <w:rPr>
          <w:rFonts w:ascii="Arial" w:eastAsia="Arial" w:hAnsi="Arial" w:cs="Arial"/>
          <w:b/>
          <w:sz w:val="22"/>
          <w:szCs w:val="22"/>
        </w:rPr>
        <w:t>“Procurement of Unmanned Aircraft Systems Services (UAS)”</w:t>
      </w:r>
    </w:p>
    <w:p w14:paraId="0000004A" w14:textId="77777777" w:rsidR="00F854FA" w:rsidRDefault="00F854FA">
      <w:pPr>
        <w:spacing w:line="276" w:lineRule="auto"/>
        <w:jc w:val="center"/>
        <w:rPr>
          <w:rFonts w:ascii="Arial" w:eastAsia="Arial" w:hAnsi="Arial" w:cs="Arial"/>
          <w:b/>
          <w:color w:val="333333"/>
          <w:sz w:val="22"/>
          <w:szCs w:val="22"/>
        </w:rPr>
      </w:pPr>
    </w:p>
    <w:p w14:paraId="0000004B" w14:textId="77777777" w:rsidR="00F854FA" w:rsidRDefault="00000000">
      <w:pPr>
        <w:spacing w:line="276" w:lineRule="auto"/>
        <w:jc w:val="center"/>
        <w:rPr>
          <w:rFonts w:ascii="Arial" w:eastAsia="Arial" w:hAnsi="Arial" w:cs="Arial"/>
          <w:b/>
          <w:color w:val="333333"/>
          <w:sz w:val="22"/>
          <w:szCs w:val="22"/>
        </w:rPr>
      </w:pPr>
      <w:r>
        <w:rPr>
          <w:rFonts w:ascii="Arial" w:eastAsia="Arial" w:hAnsi="Arial" w:cs="Arial"/>
          <w:b/>
          <w:color w:val="333333"/>
          <w:sz w:val="22"/>
          <w:szCs w:val="22"/>
        </w:rPr>
        <w:t>GSAM Text, Line-In/Line-Out</w:t>
      </w:r>
    </w:p>
    <w:p w14:paraId="0000004C" w14:textId="77777777" w:rsidR="00F854FA" w:rsidRDefault="00F854FA">
      <w:pPr>
        <w:spacing w:line="276" w:lineRule="auto"/>
        <w:rPr>
          <w:rFonts w:ascii="Arial" w:eastAsia="Arial" w:hAnsi="Arial" w:cs="Arial"/>
          <w:b/>
          <w:color w:val="333333"/>
          <w:sz w:val="22"/>
          <w:szCs w:val="22"/>
        </w:rPr>
      </w:pPr>
    </w:p>
    <w:p w14:paraId="0000004D" w14:textId="77777777" w:rsidR="00F854FA" w:rsidRDefault="00000000">
      <w:pPr>
        <w:spacing w:line="276" w:lineRule="auto"/>
        <w:rPr>
          <w:rFonts w:ascii="Arial" w:eastAsia="Arial" w:hAnsi="Arial" w:cs="Arial"/>
          <w:b/>
          <w:color w:val="333333"/>
          <w:sz w:val="22"/>
          <w:szCs w:val="22"/>
        </w:rPr>
      </w:pPr>
      <w:r>
        <w:rPr>
          <w:rFonts w:ascii="Arial" w:eastAsia="Arial" w:hAnsi="Arial" w:cs="Arial"/>
          <w:b/>
          <w:color w:val="333333"/>
          <w:sz w:val="22"/>
          <w:szCs w:val="22"/>
        </w:rPr>
        <w:t>GSAM Baseline: Change 153 effective 04/01/2022</w:t>
      </w:r>
    </w:p>
    <w:p w14:paraId="0000004E" w14:textId="77777777" w:rsidR="00F854FA" w:rsidRDefault="00000000">
      <w:pPr>
        <w:spacing w:line="276" w:lineRule="auto"/>
        <w:rPr>
          <w:rFonts w:ascii="Arial" w:eastAsia="Arial" w:hAnsi="Arial" w:cs="Arial"/>
          <w:b/>
          <w:color w:val="333333"/>
          <w:sz w:val="22"/>
          <w:szCs w:val="22"/>
        </w:rPr>
      </w:pPr>
      <w:r>
        <w:rPr>
          <w:rFonts w:ascii="Arial" w:eastAsia="Arial" w:hAnsi="Arial" w:cs="Arial"/>
          <w:color w:val="333333"/>
          <w:sz w:val="22"/>
          <w:szCs w:val="22"/>
        </w:rPr>
        <w:t xml:space="preserve">• Additions to baseline made by rule are indicated by </w:t>
      </w:r>
      <w:r>
        <w:rPr>
          <w:rFonts w:ascii="Arial" w:eastAsia="Arial" w:hAnsi="Arial" w:cs="Arial"/>
          <w:b/>
          <w:color w:val="333333"/>
          <w:sz w:val="22"/>
          <w:szCs w:val="22"/>
        </w:rPr>
        <w:t>[bold text in brackets]</w:t>
      </w:r>
    </w:p>
    <w:p w14:paraId="0000004F" w14:textId="77777777" w:rsidR="00F854FA" w:rsidRDefault="00000000">
      <w:pPr>
        <w:spacing w:line="276" w:lineRule="auto"/>
        <w:rPr>
          <w:rFonts w:ascii="Arial" w:eastAsia="Arial" w:hAnsi="Arial" w:cs="Arial"/>
          <w:strike/>
          <w:color w:val="333333"/>
          <w:sz w:val="22"/>
          <w:szCs w:val="22"/>
        </w:rPr>
      </w:pPr>
      <w:r>
        <w:rPr>
          <w:rFonts w:ascii="Arial" w:eastAsia="Arial" w:hAnsi="Arial" w:cs="Arial"/>
          <w:color w:val="333333"/>
          <w:sz w:val="22"/>
          <w:szCs w:val="22"/>
        </w:rPr>
        <w:t xml:space="preserve">• Deletions to baseline made by rule are indicated by </w:t>
      </w:r>
      <w:r>
        <w:rPr>
          <w:rFonts w:ascii="Arial" w:eastAsia="Arial" w:hAnsi="Arial" w:cs="Arial"/>
          <w:strike/>
          <w:color w:val="333333"/>
          <w:sz w:val="22"/>
          <w:szCs w:val="22"/>
        </w:rPr>
        <w:t>strikethroughs</w:t>
      </w:r>
    </w:p>
    <w:p w14:paraId="00000050"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Five asterisks (* * * * *) indicate that there are no revisions between the preceding and following sections</w:t>
      </w:r>
    </w:p>
    <w:p w14:paraId="00000051"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Three asterisks (* * *) indicate that there are no revisions between the material shown within a subsection</w:t>
      </w:r>
    </w:p>
    <w:p w14:paraId="00000052"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13" w:name="_qx631vqoblik" w:colFirst="0" w:colLast="0"/>
      <w:bookmarkEnd w:id="13"/>
      <w:r>
        <w:rPr>
          <w:rFonts w:ascii="Arial" w:eastAsia="Arial" w:hAnsi="Arial" w:cs="Arial"/>
          <w:color w:val="333333"/>
          <w:sz w:val="22"/>
          <w:szCs w:val="22"/>
        </w:rPr>
        <w:t>Part 511 - Describing Agency Needs</w:t>
      </w:r>
    </w:p>
    <w:p w14:paraId="00000053"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54" w14:textId="77777777" w:rsidR="00F854FA" w:rsidRDefault="00F854FA">
      <w:pPr>
        <w:spacing w:line="276" w:lineRule="auto"/>
        <w:rPr>
          <w:rFonts w:ascii="Arial" w:eastAsia="Arial" w:hAnsi="Arial" w:cs="Arial"/>
          <w:b/>
          <w:color w:val="333333"/>
          <w:sz w:val="22"/>
          <w:szCs w:val="22"/>
        </w:rPr>
      </w:pPr>
    </w:p>
    <w:p w14:paraId="00000055" w14:textId="77777777" w:rsidR="00F854FA" w:rsidRDefault="00000000">
      <w:pPr>
        <w:spacing w:line="276" w:lineRule="auto"/>
        <w:rPr>
          <w:rFonts w:ascii="Arial" w:eastAsia="Arial" w:hAnsi="Arial" w:cs="Arial"/>
          <w:b/>
          <w:color w:val="333333"/>
          <w:sz w:val="22"/>
          <w:szCs w:val="22"/>
        </w:rPr>
      </w:pPr>
      <w:r>
        <w:rPr>
          <w:rFonts w:ascii="Arial" w:eastAsia="Arial" w:hAnsi="Arial" w:cs="Arial"/>
          <w:b/>
          <w:color w:val="333333"/>
          <w:sz w:val="22"/>
          <w:szCs w:val="22"/>
        </w:rPr>
        <w:t>Subpart 511.1 - Selecting and Developing Requirements Documents</w:t>
      </w:r>
    </w:p>
    <w:p w14:paraId="00000056" w14:textId="77777777" w:rsidR="00F854FA" w:rsidRDefault="00F854FA">
      <w:pPr>
        <w:spacing w:line="276" w:lineRule="auto"/>
        <w:rPr>
          <w:rFonts w:ascii="Arial" w:eastAsia="Arial" w:hAnsi="Arial" w:cs="Arial"/>
          <w:color w:val="333333"/>
          <w:sz w:val="22"/>
          <w:szCs w:val="22"/>
        </w:rPr>
      </w:pPr>
    </w:p>
    <w:p w14:paraId="00000057"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58" w14:textId="77777777" w:rsidR="00F854FA" w:rsidRDefault="00F854FA">
      <w:pPr>
        <w:spacing w:line="276" w:lineRule="auto"/>
        <w:rPr>
          <w:rFonts w:ascii="Arial" w:eastAsia="Arial" w:hAnsi="Arial" w:cs="Arial"/>
          <w:color w:val="333333"/>
          <w:sz w:val="22"/>
          <w:szCs w:val="22"/>
        </w:rPr>
      </w:pPr>
    </w:p>
    <w:p w14:paraId="00000059" w14:textId="59815679" w:rsidR="00F854FA" w:rsidRDefault="00000000">
      <w:pPr>
        <w:spacing w:line="276" w:lineRule="auto"/>
        <w:rPr>
          <w:rFonts w:ascii="Arial" w:eastAsia="Arial" w:hAnsi="Arial" w:cs="Arial"/>
          <w:color w:val="333333"/>
          <w:sz w:val="22"/>
          <w:szCs w:val="22"/>
        </w:rPr>
      </w:pPr>
      <w:del w:id="14" w:author="Francis Poe" w:date="2022-07-20T12:47:00Z">
        <w:r w:rsidDel="00E35109">
          <w:rPr>
            <w:rFonts w:ascii="Arial" w:eastAsia="Arial" w:hAnsi="Arial" w:cs="Arial"/>
            <w:b/>
            <w:color w:val="333333"/>
            <w:sz w:val="22"/>
            <w:szCs w:val="22"/>
          </w:rPr>
          <w:delText xml:space="preserve">Subpart </w:delText>
        </w:r>
      </w:del>
      <w:r>
        <w:rPr>
          <w:rFonts w:ascii="Arial" w:eastAsia="Arial" w:hAnsi="Arial" w:cs="Arial"/>
          <w:b/>
          <w:color w:val="333333"/>
          <w:sz w:val="22"/>
          <w:szCs w:val="22"/>
        </w:rPr>
        <w:t>511.170 - Information Technology Coordination and Standards</w:t>
      </w:r>
      <w:r>
        <w:rPr>
          <w:rFonts w:ascii="Arial" w:eastAsia="Arial" w:hAnsi="Arial" w:cs="Arial"/>
          <w:color w:val="333333"/>
          <w:sz w:val="22"/>
          <w:szCs w:val="22"/>
        </w:rPr>
        <w:t>.</w:t>
      </w:r>
    </w:p>
    <w:p w14:paraId="0000005A" w14:textId="77777777" w:rsidR="00F854FA" w:rsidRDefault="00F854FA">
      <w:pPr>
        <w:spacing w:line="276" w:lineRule="auto"/>
        <w:rPr>
          <w:rFonts w:ascii="Arial" w:eastAsia="Arial" w:hAnsi="Arial" w:cs="Arial"/>
          <w:color w:val="333333"/>
          <w:sz w:val="22"/>
          <w:szCs w:val="22"/>
        </w:rPr>
      </w:pPr>
    </w:p>
    <w:p w14:paraId="0000005B"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w:t>
      </w:r>
    </w:p>
    <w:p w14:paraId="0000005C" w14:textId="1AE15532"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[(h) </w:t>
      </w:r>
      <w:r>
        <w:rPr>
          <w:rFonts w:ascii="Arial" w:eastAsia="Arial" w:hAnsi="Arial" w:cs="Arial"/>
          <w:b/>
          <w:i/>
          <w:color w:val="333333"/>
          <w:sz w:val="22"/>
          <w:szCs w:val="22"/>
        </w:rPr>
        <w:t>Unmanned Aircraft Systems (UAS) Services</w:t>
      </w:r>
      <w:r>
        <w:rPr>
          <w:rFonts w:ascii="Arial" w:eastAsia="Arial" w:hAnsi="Arial" w:cs="Arial"/>
          <w:b/>
          <w:color w:val="333333"/>
          <w:sz w:val="22"/>
          <w:szCs w:val="22"/>
        </w:rP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ins w:id="15" w:author="Francis Poe" w:date="2022-07-20T12:47:00Z">
        <w:r w:rsidR="00E35109">
          <w:rPr>
            <w:rFonts w:ascii="Arial" w:eastAsia="Arial" w:hAnsi="Arial" w:cs="Arial"/>
            <w:b/>
            <w:color w:val="333333"/>
            <w:sz w:val="22"/>
            <w:szCs w:val="22"/>
          </w:rPr>
          <w:t>sub</w:t>
        </w:r>
      </w:ins>
      <w:ins w:id="16" w:author="Francis Poe" w:date="2022-07-20T12:48:00Z">
        <w:r w:rsidR="00E35109">
          <w:rPr>
            <w:rFonts w:ascii="Arial" w:eastAsia="Arial" w:hAnsi="Arial" w:cs="Arial"/>
            <w:b/>
            <w:color w:val="333333"/>
            <w:sz w:val="22"/>
            <w:szCs w:val="22"/>
          </w:rPr>
          <w:t xml:space="preserve">part </w:t>
        </w:r>
      </w:ins>
      <w:r>
        <w:rPr>
          <w:rFonts w:ascii="Arial" w:eastAsia="Arial" w:hAnsi="Arial" w:cs="Arial"/>
          <w:b/>
          <w:color w:val="333333"/>
          <w:sz w:val="22"/>
          <w:szCs w:val="22"/>
        </w:rPr>
        <w:t>537.70 for additional guidance related to UAS services.]</w:t>
      </w:r>
    </w:p>
    <w:p w14:paraId="0000005D"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5E" w14:textId="77777777" w:rsidR="00F854FA" w:rsidRDefault="00000000">
      <w:pPr>
        <w:pStyle w:val="Heading3"/>
        <w:keepNext w:val="0"/>
        <w:keepLines w:val="0"/>
        <w:shd w:val="clear" w:color="auto" w:fill="FFFFFF"/>
        <w:spacing w:before="300" w:after="160" w:line="276" w:lineRule="auto"/>
        <w:rPr>
          <w:rFonts w:ascii="Arial" w:eastAsia="Arial" w:hAnsi="Arial" w:cs="Arial"/>
          <w:b w:val="0"/>
          <w:color w:val="333333"/>
          <w:sz w:val="22"/>
          <w:szCs w:val="22"/>
        </w:rPr>
      </w:pPr>
      <w:bookmarkStart w:id="17" w:name="_1j17o1cbw0sm" w:colFirst="0" w:colLast="0"/>
      <w:bookmarkEnd w:id="17"/>
      <w:r>
        <w:rPr>
          <w:rFonts w:ascii="Arial" w:eastAsia="Arial" w:hAnsi="Arial" w:cs="Arial"/>
          <w:color w:val="333333"/>
          <w:sz w:val="22"/>
          <w:szCs w:val="22"/>
        </w:rPr>
        <w:t>Part 537 - Service Contracting</w:t>
      </w:r>
    </w:p>
    <w:p w14:paraId="0000005F"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60"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18" w:name="_fw7y4v6c4q2j" w:colFirst="0" w:colLast="0"/>
      <w:bookmarkEnd w:id="18"/>
      <w:r>
        <w:rPr>
          <w:rFonts w:ascii="Arial" w:eastAsia="Arial" w:hAnsi="Arial" w:cs="Arial"/>
          <w:color w:val="333333"/>
          <w:sz w:val="22"/>
          <w:szCs w:val="22"/>
        </w:rPr>
        <w:t>[Subpart 537.70 Unmanned Aircraft Systems (UAS) Services</w:t>
      </w:r>
    </w:p>
    <w:p w14:paraId="00000061"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19" w:name="_12neh0g4zay9" w:colFirst="0" w:colLast="0"/>
      <w:bookmarkEnd w:id="19"/>
      <w:r>
        <w:rPr>
          <w:rFonts w:ascii="Arial" w:eastAsia="Arial" w:hAnsi="Arial" w:cs="Arial"/>
          <w:color w:val="333333"/>
          <w:sz w:val="22"/>
          <w:szCs w:val="22"/>
        </w:rPr>
        <w:t>537.7001 Definitions.</w:t>
      </w:r>
    </w:p>
    <w:p w14:paraId="00000062" w14:textId="77777777" w:rsidR="00F854FA" w:rsidRDefault="00000000">
      <w:pPr>
        <w:spacing w:before="100" w:after="300" w:line="276" w:lineRule="auto"/>
      </w:pPr>
      <w:r>
        <w:rPr>
          <w:rFonts w:ascii="Helvetica Neue" w:eastAsia="Helvetica Neue" w:hAnsi="Helvetica Neue" w:cs="Helvetica Neue"/>
          <w:b/>
          <w:color w:val="333333"/>
          <w:sz w:val="22"/>
          <w:szCs w:val="22"/>
          <w:highlight w:val="white"/>
        </w:rPr>
        <w:t>As used in this subpart-</w:t>
      </w:r>
    </w:p>
    <w:p w14:paraId="00000063" w14:textId="77777777" w:rsidR="00F854FA" w:rsidRDefault="00000000">
      <w:pPr>
        <w:spacing w:before="100" w:after="300" w:line="276" w:lineRule="auto"/>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“Adversary country”, as defined in Executive Order 13981, means the Democratic People's Republic of Korea, the Islamic Republic of Iran, the People's Republic of China, the Russian Federation, or, as determined by the Secretary of Commerce, </w:t>
      </w:r>
      <w:r>
        <w:rPr>
          <w:rFonts w:ascii="Arial" w:eastAsia="Arial" w:hAnsi="Arial" w:cs="Arial"/>
          <w:b/>
          <w:color w:val="333333"/>
          <w:sz w:val="22"/>
          <w:szCs w:val="22"/>
          <w:highlight w:val="white"/>
        </w:rPr>
        <w:lastRenderedPageBreak/>
        <w:t>any other foreign nation, foreign area, or foreign non-government entity engaging in long-term patterns or serious instances of conduct significantly adverse to the national or economic security of the United States.</w:t>
      </w:r>
    </w:p>
    <w:p w14:paraId="00000064" w14:textId="77777777" w:rsidR="00F854FA" w:rsidRDefault="00000000">
      <w:pPr>
        <w:spacing w:before="100" w:after="300" w:line="276" w:lineRule="auto"/>
        <w:rPr>
          <w:rFonts w:ascii="Arial" w:eastAsia="Arial" w:hAnsi="Arial" w:cs="Arial"/>
          <w:b/>
          <w:color w:val="333333"/>
          <w:sz w:val="22"/>
          <w:szCs w:val="22"/>
        </w:rPr>
      </w:pPr>
      <w:r>
        <w:rPr>
          <w:rFonts w:ascii="Arial" w:eastAsia="Arial" w:hAnsi="Arial" w:cs="Arial"/>
          <w:b/>
          <w:color w:val="333333"/>
          <w:sz w:val="22"/>
          <w:szCs w:val="22"/>
        </w:rPr>
        <w:t>“Drones”, terminology commonly used to refer to unmanned aircraft, unmanned aircraft system, or covered unmanned aircraft system—</w:t>
      </w:r>
    </w:p>
    <w:p w14:paraId="00000065" w14:textId="77777777" w:rsidR="00F854FA" w:rsidRDefault="00000000">
      <w:pPr>
        <w:shd w:val="clear" w:color="auto" w:fill="FFFFFF"/>
        <w:spacing w:before="240" w:after="240" w:line="276" w:lineRule="auto"/>
        <w:ind w:firstLine="630"/>
        <w:rPr>
          <w:rFonts w:ascii="Arial" w:eastAsia="Arial" w:hAnsi="Arial" w:cs="Arial"/>
          <w:b/>
          <w:color w:val="333333"/>
          <w:sz w:val="22"/>
          <w:szCs w:val="22"/>
        </w:rPr>
      </w:pPr>
      <w:r>
        <w:rPr>
          <w:rFonts w:ascii="Arial" w:eastAsia="Arial" w:hAnsi="Arial" w:cs="Arial"/>
          <w:b/>
          <w:color w:val="333333"/>
          <w:sz w:val="22"/>
          <w:szCs w:val="22"/>
        </w:rPr>
        <w:t xml:space="preserve"> (a) “Unmanned Aircraft”, as defined in 14 CFR Part 1, means an aircraft operated without the possibility of direct human intervention from within or on the aircraft. Unmanned Aircraft is synonymous with UAS.</w:t>
      </w:r>
    </w:p>
    <w:p w14:paraId="00000066" w14:textId="77777777" w:rsidR="00F854FA" w:rsidRDefault="00000000">
      <w:pPr>
        <w:shd w:val="clear" w:color="auto" w:fill="FFFFFF"/>
        <w:spacing w:before="240" w:after="240" w:line="276" w:lineRule="auto"/>
        <w:ind w:firstLine="630"/>
        <w:rPr>
          <w:rFonts w:ascii="Arial" w:eastAsia="Arial" w:hAnsi="Arial" w:cs="Arial"/>
          <w:b/>
          <w:color w:val="333333"/>
          <w:sz w:val="22"/>
          <w:szCs w:val="22"/>
        </w:rPr>
      </w:pPr>
      <w:r>
        <w:rPr>
          <w:rFonts w:ascii="Arial" w:eastAsia="Arial" w:hAnsi="Arial" w:cs="Arial"/>
          <w:b/>
          <w:color w:val="333333"/>
          <w:sz w:val="22"/>
          <w:szCs w:val="22"/>
        </w:rPr>
        <w:t xml:space="preserve"> (b) “Unmanned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w14:paraId="00000067" w14:textId="77777777" w:rsidR="00F854FA" w:rsidRDefault="00000000">
      <w:pPr>
        <w:shd w:val="clear" w:color="auto" w:fill="FFFFFF"/>
        <w:spacing w:before="240" w:after="240" w:line="276" w:lineRule="auto"/>
        <w:ind w:firstLine="630"/>
        <w:rPr>
          <w:rFonts w:ascii="Arial" w:eastAsia="Arial" w:hAnsi="Arial" w:cs="Arial"/>
          <w:b/>
          <w:color w:val="333333"/>
          <w:sz w:val="22"/>
          <w:szCs w:val="22"/>
          <w:highlight w:val="white"/>
        </w:rPr>
      </w:pPr>
      <w:r>
        <w:rPr>
          <w:rFonts w:ascii="Arial" w:eastAsia="Arial" w:hAnsi="Arial" w:cs="Arial"/>
          <w:b/>
          <w:color w:val="333333"/>
          <w:sz w:val="22"/>
          <w:szCs w:val="22"/>
        </w:rPr>
        <w:t xml:space="preserve"> (c) </w:t>
      </w:r>
      <w:r>
        <w:rPr>
          <w:rFonts w:ascii="Arial" w:eastAsia="Arial" w:hAnsi="Arial" w:cs="Arial"/>
          <w:b/>
          <w:color w:val="333333"/>
          <w:sz w:val="22"/>
          <w:szCs w:val="22"/>
          <w:highlight w:val="white"/>
        </w:rPr>
        <w:t>“Covered Unmanned Aircraft System (UAS)”, as defined in Executive Order 13981, means any UAS that:</w:t>
      </w:r>
    </w:p>
    <w:p w14:paraId="00000068" w14:textId="77777777" w:rsidR="00F854FA" w:rsidRDefault="00000000">
      <w:pPr>
        <w:shd w:val="clear" w:color="auto" w:fill="FFFFFF"/>
        <w:spacing w:before="240" w:after="240" w:line="276" w:lineRule="auto"/>
        <w:ind w:firstLine="990"/>
        <w:rPr>
          <w:rFonts w:ascii="Arial" w:eastAsia="Arial" w:hAnsi="Arial" w:cs="Arial"/>
          <w:b/>
          <w:color w:val="333333"/>
          <w:sz w:val="22"/>
          <w:szCs w:val="22"/>
        </w:rPr>
      </w:pPr>
      <w:r>
        <w:rPr>
          <w:rFonts w:ascii="Arial" w:eastAsia="Arial" w:hAnsi="Arial" w:cs="Arial"/>
          <w:b/>
          <w:color w:val="333333"/>
          <w:sz w:val="22"/>
          <w:szCs w:val="22"/>
        </w:rPr>
        <w:t xml:space="preserve"> (1) is manufactured, in whole or in part, by an entity domiciled in an adversary country;</w:t>
      </w:r>
    </w:p>
    <w:p w14:paraId="00000069" w14:textId="77777777" w:rsidR="00F854FA" w:rsidRDefault="00000000">
      <w:pPr>
        <w:shd w:val="clear" w:color="auto" w:fill="FFFFFF"/>
        <w:spacing w:before="240" w:after="240" w:line="276" w:lineRule="auto"/>
        <w:ind w:firstLine="990"/>
        <w:rPr>
          <w:rFonts w:ascii="Arial" w:eastAsia="Arial" w:hAnsi="Arial" w:cs="Arial"/>
          <w:b/>
          <w:color w:val="333333"/>
          <w:sz w:val="22"/>
          <w:szCs w:val="22"/>
        </w:rPr>
      </w:pPr>
      <w:r>
        <w:rPr>
          <w:rFonts w:ascii="Arial" w:eastAsia="Arial" w:hAnsi="Arial" w:cs="Arial"/>
          <w:b/>
          <w:color w:val="333333"/>
          <w:sz w:val="22"/>
          <w:szCs w:val="22"/>
        </w:rPr>
        <w:t xml:space="preserve">  (2) uses critical electronic components installed in flight controllers, ground control system processors, radios, digital transmission devices, cameras, or gimbals manufactured, in whole or in part, in an adversary country;</w:t>
      </w:r>
    </w:p>
    <w:p w14:paraId="0000006A" w14:textId="77777777" w:rsidR="00F854FA" w:rsidRDefault="00000000">
      <w:pPr>
        <w:shd w:val="clear" w:color="auto" w:fill="FFFFFF"/>
        <w:spacing w:before="240" w:after="240" w:line="276" w:lineRule="auto"/>
        <w:ind w:firstLine="990"/>
        <w:rPr>
          <w:rFonts w:ascii="Arial" w:eastAsia="Arial" w:hAnsi="Arial" w:cs="Arial"/>
          <w:b/>
          <w:color w:val="333333"/>
          <w:sz w:val="22"/>
          <w:szCs w:val="22"/>
        </w:rPr>
      </w:pPr>
      <w:r>
        <w:rPr>
          <w:rFonts w:ascii="Arial" w:eastAsia="Arial" w:hAnsi="Arial" w:cs="Arial"/>
          <w:b/>
          <w:color w:val="333333"/>
          <w:sz w:val="22"/>
          <w:szCs w:val="22"/>
        </w:rPr>
        <w:t xml:space="preserve">  (3) uses operating software (including cell phone or tablet applications, but not cell phone or tablet operating systems) developed, in whole or in part, by an entity domiciled in an adversary country;</w:t>
      </w:r>
    </w:p>
    <w:p w14:paraId="0000006B" w14:textId="77777777" w:rsidR="00F854FA" w:rsidRDefault="00000000">
      <w:pPr>
        <w:shd w:val="clear" w:color="auto" w:fill="FFFFFF"/>
        <w:spacing w:before="240" w:after="240" w:line="276" w:lineRule="auto"/>
        <w:ind w:firstLine="990"/>
        <w:rPr>
          <w:rFonts w:ascii="Arial" w:eastAsia="Arial" w:hAnsi="Arial" w:cs="Arial"/>
          <w:b/>
          <w:color w:val="333333"/>
          <w:sz w:val="22"/>
          <w:szCs w:val="22"/>
        </w:rPr>
      </w:pPr>
      <w:r>
        <w:rPr>
          <w:rFonts w:ascii="Arial" w:eastAsia="Arial" w:hAnsi="Arial" w:cs="Arial"/>
          <w:b/>
          <w:color w:val="333333"/>
          <w:sz w:val="22"/>
          <w:szCs w:val="22"/>
        </w:rPr>
        <w:t xml:space="preserve">  (4) uses network connectivity or data storage located outside the United States, or administered by any entity domiciled in an adversary country; or</w:t>
      </w:r>
    </w:p>
    <w:p w14:paraId="0000006C" w14:textId="77777777" w:rsidR="00F854FA" w:rsidRDefault="00000000">
      <w:pPr>
        <w:shd w:val="clear" w:color="auto" w:fill="FFFFFF"/>
        <w:spacing w:before="240" w:after="240" w:line="276" w:lineRule="auto"/>
        <w:ind w:firstLine="990"/>
        <w:rPr>
          <w:rFonts w:ascii="Arial" w:eastAsia="Arial" w:hAnsi="Arial" w:cs="Arial"/>
          <w:b/>
          <w:color w:val="333333"/>
          <w:sz w:val="22"/>
          <w:szCs w:val="22"/>
        </w:rPr>
      </w:pPr>
      <w:r>
        <w:rPr>
          <w:rFonts w:ascii="Arial" w:eastAsia="Arial" w:hAnsi="Arial" w:cs="Arial"/>
          <w:b/>
          <w:color w:val="333333"/>
          <w:sz w:val="22"/>
          <w:szCs w:val="22"/>
        </w:rPr>
        <w:t xml:space="preserve">  (5) contains hardware and software components used for transmitting photographs, videos, location information, flight paths, or any other data collected by the UAS manufactured by an entity domiciled in an adversary country.</w:t>
      </w:r>
    </w:p>
    <w:p w14:paraId="0000006D"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20" w:name="_vhh6tbdrd5ne" w:colFirst="0" w:colLast="0"/>
      <w:bookmarkEnd w:id="20"/>
      <w:r>
        <w:rPr>
          <w:rFonts w:ascii="Arial" w:eastAsia="Arial" w:hAnsi="Arial" w:cs="Arial"/>
          <w:color w:val="333333"/>
          <w:sz w:val="22"/>
          <w:szCs w:val="22"/>
        </w:rPr>
        <w:t>537.7002 Policy.</w:t>
      </w:r>
    </w:p>
    <w:p w14:paraId="0000006E"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(a) 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 </w:t>
      </w:r>
    </w:p>
    <w:p w14:paraId="0000006F"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lastRenderedPageBreak/>
        <w:t xml:space="preserve">      (b) GSA Information Technology (IT) Security Procedural Guide CIO-IT Security-20-104, “Drones/Unmanned Aircraft Systems (UAS) Security” outlines the process for ensuring UAS security at GSA. The Chief Information Office (CIO) policies are available at https://insite.gsa.gov.</w:t>
      </w:r>
    </w:p>
    <w:p w14:paraId="00000070"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(c) GSA Order OAS 5615.1, “GSA Unmanned Aircraft Systems (UAS) Policy”  describes the policy for GSA’s ownership and use of UAS. GSA Orders are available at https://gsa.gov/directives-library.</w:t>
      </w:r>
    </w:p>
    <w:p w14:paraId="00000071"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21" w:name="_2vekjvclqvzu" w:colFirst="0" w:colLast="0"/>
      <w:bookmarkEnd w:id="21"/>
      <w:r>
        <w:rPr>
          <w:rFonts w:ascii="Arial" w:eastAsia="Arial" w:hAnsi="Arial" w:cs="Arial"/>
          <w:color w:val="333333"/>
          <w:sz w:val="22"/>
          <w:szCs w:val="22"/>
        </w:rPr>
        <w:t>537.7003 General.</w:t>
      </w:r>
    </w:p>
    <w:p w14:paraId="00000072"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(a) </w:t>
      </w:r>
      <w:r>
        <w:rPr>
          <w:rFonts w:ascii="Arial" w:eastAsia="Arial" w:hAnsi="Arial" w:cs="Arial"/>
          <w:b/>
          <w:i/>
          <w:color w:val="333333"/>
          <w:sz w:val="22"/>
          <w:szCs w:val="22"/>
        </w:rPr>
        <w:t>GSA employee use of UAS.</w:t>
      </w:r>
      <w:r>
        <w:rPr>
          <w:rFonts w:ascii="Arial" w:eastAsia="Arial" w:hAnsi="Arial" w:cs="Arial"/>
          <w:b/>
          <w:color w:val="333333"/>
          <w:sz w:val="22"/>
          <w:szCs w:val="22"/>
        </w:rPr>
        <w:t xml:space="preserve"> GSA is prohibited from owning and procuring UAS (commonly referred to as “drones”) for use by GSA employees.</w:t>
      </w:r>
    </w:p>
    <w:p w14:paraId="00000073"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(b) </w:t>
      </w:r>
      <w:r>
        <w:rPr>
          <w:rFonts w:ascii="Arial" w:eastAsia="Arial" w:hAnsi="Arial" w:cs="Arial"/>
          <w:b/>
          <w:i/>
          <w:color w:val="333333"/>
          <w:sz w:val="22"/>
          <w:szCs w:val="22"/>
        </w:rPr>
        <w:t>GSA-funded</w:t>
      </w:r>
      <w:r>
        <w:rPr>
          <w:rFonts w:ascii="Arial" w:eastAsia="Arial" w:hAnsi="Arial" w:cs="Arial"/>
          <w:b/>
          <w:color w:val="333333"/>
          <w:sz w:val="22"/>
          <w:szCs w:val="22"/>
        </w:rPr>
        <w:t xml:space="preserve"> </w:t>
      </w:r>
      <w:r>
        <w:rPr>
          <w:rFonts w:ascii="Arial" w:eastAsia="Arial" w:hAnsi="Arial" w:cs="Arial"/>
          <w:b/>
          <w:i/>
          <w:color w:val="333333"/>
          <w:sz w:val="22"/>
          <w:szCs w:val="22"/>
        </w:rPr>
        <w:t>acquisitions that use UAS.</w:t>
      </w:r>
      <w:r>
        <w:rPr>
          <w:rFonts w:ascii="Arial" w:eastAsia="Arial" w:hAnsi="Arial" w:cs="Arial"/>
          <w:b/>
          <w:color w:val="333333"/>
          <w:sz w:val="22"/>
          <w:szCs w:val="22"/>
        </w:rPr>
        <w:t xml:space="preserve"> GSA may contract for services that use ancillary UAS. For any contract, order, agreement, purchase card transaction, or purchasing mechanism used for GSA-funded acquisitions for services that use ancillary UAS services, the requirements office must -</w:t>
      </w:r>
    </w:p>
    <w:p w14:paraId="00000074" w14:textId="77777777" w:rsidR="00F854FA" w:rsidRDefault="00000000">
      <w:pPr>
        <w:shd w:val="clear" w:color="auto" w:fill="FFFFFF"/>
        <w:spacing w:before="240" w:after="240" w:line="276" w:lineRule="auto"/>
        <w:rPr>
          <w:rFonts w:ascii="Arial" w:eastAsia="Arial" w:hAnsi="Arial" w:cs="Arial"/>
          <w:b/>
          <w:color w:val="333333"/>
          <w:sz w:val="22"/>
          <w:szCs w:val="22"/>
        </w:rPr>
      </w:pPr>
      <w:r>
        <w:rPr>
          <w:rFonts w:ascii="Arial" w:eastAsia="Arial" w:hAnsi="Arial" w:cs="Arial"/>
          <w:b/>
          <w:color w:val="333333"/>
          <w:sz w:val="22"/>
          <w:szCs w:val="22"/>
        </w:rPr>
        <w:tab/>
        <w:t xml:space="preserve">    (1) Specify in the contract language that: </w:t>
      </w:r>
    </w:p>
    <w:p w14:paraId="00000075" w14:textId="77777777" w:rsidR="00F854FA" w:rsidRDefault="00000000">
      <w:pPr>
        <w:shd w:val="clear" w:color="auto" w:fill="FFFFFF"/>
        <w:spacing w:before="240" w:after="240" w:line="276" w:lineRule="auto"/>
        <w:rPr>
          <w:rFonts w:ascii="Arial" w:eastAsia="Arial" w:hAnsi="Arial" w:cs="Arial"/>
          <w:b/>
          <w:color w:val="333333"/>
          <w:sz w:val="22"/>
          <w:szCs w:val="22"/>
        </w:rPr>
      </w:pPr>
      <w:r>
        <w:rPr>
          <w:rFonts w:ascii="Arial" w:eastAsia="Arial" w:hAnsi="Arial" w:cs="Arial"/>
          <w:b/>
          <w:color w:val="333333"/>
          <w:sz w:val="22"/>
          <w:szCs w:val="22"/>
        </w:rPr>
        <w:t xml:space="preserve">                    (i) UAS will not be owned or used exclusively by GSA; and,</w:t>
      </w:r>
    </w:p>
    <w:p w14:paraId="00000076" w14:textId="77777777" w:rsidR="00F854FA" w:rsidRDefault="00000000">
      <w:pPr>
        <w:shd w:val="clear" w:color="auto" w:fill="FFFFFF"/>
        <w:spacing w:before="240" w:after="240" w:line="276" w:lineRule="auto"/>
        <w:rPr>
          <w:rFonts w:ascii="Arial" w:eastAsia="Arial" w:hAnsi="Arial" w:cs="Arial"/>
          <w:b/>
          <w:color w:val="333333"/>
          <w:sz w:val="22"/>
          <w:szCs w:val="22"/>
        </w:rPr>
      </w:pPr>
      <w:r>
        <w:rPr>
          <w:rFonts w:ascii="Arial" w:eastAsia="Arial" w:hAnsi="Arial" w:cs="Arial"/>
          <w:b/>
          <w:color w:val="333333"/>
          <w:sz w:val="22"/>
          <w:szCs w:val="22"/>
        </w:rPr>
        <w:t xml:space="preserve">                    (ii) The contractor will comply with the requirements of all applicable FAA regulations including but not limited to 14 CFR Part 107 “Small Unmanned Aircraft Systems” (https://www.ecfr.gov/current/title-14/chapter-I/subchapter-F/part-107).</w:t>
      </w:r>
    </w:p>
    <w:p w14:paraId="00000077" w14:textId="77777777" w:rsidR="00F854FA" w:rsidRDefault="00000000">
      <w:pPr>
        <w:shd w:val="clear" w:color="auto" w:fill="FFFFFF"/>
        <w:spacing w:before="240" w:after="240" w:line="276" w:lineRule="auto"/>
        <w:rPr>
          <w:rFonts w:ascii="Arial" w:eastAsia="Arial" w:hAnsi="Arial" w:cs="Arial"/>
          <w:b/>
          <w:color w:val="333333"/>
          <w:sz w:val="22"/>
          <w:szCs w:val="22"/>
        </w:rPr>
      </w:pPr>
      <w:r>
        <w:rPr>
          <w:rFonts w:ascii="Arial" w:eastAsia="Arial" w:hAnsi="Arial" w:cs="Arial"/>
          <w:b/>
          <w:color w:val="333333"/>
          <w:sz w:val="22"/>
          <w:szCs w:val="22"/>
        </w:rPr>
        <w:t xml:space="preserve">               (2) Ensure that the UAS is not a covered UAS.</w:t>
      </w:r>
    </w:p>
    <w:p w14:paraId="00000078"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(3) Ensure all UAS are registered and authorized for use through the process detailed in the GSA Information Technology (IT) Security Procedural Guide CIO-IT Security-20-104, “Drones/Unmanned Aircraft Systems (UAS) Security”.</w:t>
      </w:r>
    </w:p>
    <w:p w14:paraId="00000079"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highlight w:val="white"/>
        </w:rPr>
        <w:t xml:space="preserve">                (i) UAS </w:t>
      </w:r>
      <w:r>
        <w:rPr>
          <w:rFonts w:ascii="Arial" w:eastAsia="Arial" w:hAnsi="Arial" w:cs="Arial"/>
          <w:b/>
          <w:color w:val="333333"/>
          <w:sz w:val="22"/>
          <w:szCs w:val="22"/>
        </w:rPr>
        <w:t>registered and authorized for use</w:t>
      </w:r>
      <w:r>
        <w:rPr>
          <w:rFonts w:ascii="Arial" w:eastAsia="Arial" w:hAnsi="Arial" w:cs="Arial"/>
          <w:b/>
          <w:color w:val="333333"/>
          <w:sz w:val="22"/>
          <w:szCs w:val="22"/>
          <w:highlight w:val="white"/>
        </w:rPr>
        <w:t xml:space="preserve">. UAS that is </w:t>
      </w:r>
      <w:r>
        <w:rPr>
          <w:rFonts w:ascii="Arial" w:eastAsia="Arial" w:hAnsi="Arial" w:cs="Arial"/>
          <w:b/>
          <w:color w:val="333333"/>
          <w:sz w:val="22"/>
          <w:szCs w:val="22"/>
        </w:rPr>
        <w:t>registered and authorized for use</w:t>
      </w:r>
      <w:r>
        <w:rPr>
          <w:rFonts w:ascii="Arial" w:eastAsia="Arial" w:hAnsi="Arial" w:cs="Arial"/>
          <w:b/>
          <w:color w:val="333333"/>
          <w:sz w:val="22"/>
          <w:szCs w:val="22"/>
          <w:highlight w:val="white"/>
        </w:rPr>
        <w:t xml:space="preserve"> can be found at the GSA Enterprise Architecture Analytics and Reporting (GEAR) application (https://ea.gsa.gov/</w:t>
      </w:r>
      <w:r>
        <w:rPr>
          <w:rFonts w:ascii="Arial" w:eastAsia="Arial" w:hAnsi="Arial" w:cs="Arial"/>
          <w:b/>
          <w:color w:val="333333"/>
          <w:sz w:val="22"/>
          <w:szCs w:val="22"/>
        </w:rPr>
        <w:t>).  Utilizing GEAR will ensure the procurement does not violate the prohibition at 537.7002(a).</w:t>
      </w:r>
    </w:p>
    <w:p w14:paraId="0000007A"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highlight w:val="white"/>
        </w:rPr>
        <w:t xml:space="preserve">                (ii) Request for new UAS. For new UAS not already </w:t>
      </w:r>
      <w:r>
        <w:rPr>
          <w:rFonts w:ascii="Arial" w:eastAsia="Arial" w:hAnsi="Arial" w:cs="Arial"/>
          <w:b/>
          <w:color w:val="333333"/>
          <w:sz w:val="22"/>
          <w:szCs w:val="22"/>
        </w:rPr>
        <w:t>registered and authorized for use</w:t>
      </w:r>
      <w:r>
        <w:rPr>
          <w:rFonts w:ascii="Arial" w:eastAsia="Arial" w:hAnsi="Arial" w:cs="Arial"/>
          <w:b/>
          <w:color w:val="333333"/>
          <w:sz w:val="22"/>
          <w:szCs w:val="22"/>
          <w:highlight w:val="white"/>
        </w:rPr>
        <w:t xml:space="preserve"> in the GEAR application (https://ea.gsa.gov/</w:t>
      </w:r>
      <w:r>
        <w:rPr>
          <w:rFonts w:ascii="Arial" w:eastAsia="Arial" w:hAnsi="Arial" w:cs="Arial"/>
          <w:b/>
          <w:color w:val="333333"/>
          <w:sz w:val="22"/>
          <w:szCs w:val="22"/>
        </w:rPr>
        <w:t>), follow the instructions in the “GSA IT Security Procedural Guide CIO-IT Security-20-104, “Drones/Unmanned Aircraft Systems (UAS) Security”.</w:t>
      </w:r>
    </w:p>
    <w:p w14:paraId="0000007B"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lastRenderedPageBreak/>
        <w:t xml:space="preserve">           (4) Review and incorporate the applicable sections, requirements, and best practices of “GSA IT Security Procedural Guide CIO-IT Security-20-104, “Drones/Unmanned Aircraft Systems (UAS) Security” in the statement of work or equivalent. This includes:</w:t>
      </w:r>
    </w:p>
    <w:p w14:paraId="0000007C" w14:textId="77777777" w:rsidR="00F854FA" w:rsidRDefault="00000000">
      <w:pPr>
        <w:shd w:val="clear" w:color="auto" w:fill="FFFFFF"/>
        <w:spacing w:before="240" w:after="240" w:line="276" w:lineRule="auto"/>
        <w:ind w:firstLine="220"/>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                (i)  UAS Operator Approval and Recertification;</w:t>
      </w:r>
    </w:p>
    <w:p w14:paraId="0000007D" w14:textId="77777777" w:rsidR="00F854FA" w:rsidRDefault="00000000">
      <w:pPr>
        <w:shd w:val="clear" w:color="auto" w:fill="FFFFFF"/>
        <w:spacing w:before="240" w:after="240" w:line="276" w:lineRule="auto"/>
        <w:ind w:firstLine="220"/>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                (ii)  Installation and use of UAS software and firmware;</w:t>
      </w:r>
    </w:p>
    <w:p w14:paraId="0000007E" w14:textId="77777777" w:rsidR="00F854FA" w:rsidRDefault="00000000">
      <w:pPr>
        <w:shd w:val="clear" w:color="auto" w:fill="FFFFFF"/>
        <w:spacing w:before="240" w:after="240" w:line="276" w:lineRule="auto"/>
        <w:ind w:firstLine="220"/>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                (iii)  Securing UAS operations;</w:t>
      </w:r>
    </w:p>
    <w:p w14:paraId="0000007F" w14:textId="77777777" w:rsidR="00F854FA" w:rsidRDefault="00000000">
      <w:pPr>
        <w:shd w:val="clear" w:color="auto" w:fill="FFFFFF"/>
        <w:spacing w:before="240" w:after="240" w:line="276" w:lineRule="auto"/>
        <w:ind w:firstLine="220"/>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                (iv)  UAS data storage and transfer; and,</w:t>
      </w:r>
    </w:p>
    <w:p w14:paraId="00000080" w14:textId="77777777" w:rsidR="00F854FA" w:rsidRDefault="00000000">
      <w:pPr>
        <w:shd w:val="clear" w:color="auto" w:fill="FFFFFF"/>
        <w:spacing w:before="240" w:after="240" w:line="276" w:lineRule="auto"/>
        <w:ind w:firstLine="220"/>
        <w:rPr>
          <w:rFonts w:ascii="Arial" w:eastAsia="Arial" w:hAnsi="Arial" w:cs="Arial"/>
          <w:b/>
          <w:color w:val="333333"/>
          <w:sz w:val="22"/>
          <w:szCs w:val="22"/>
          <w:highlight w:val="white"/>
        </w:rPr>
      </w:pPr>
      <w:r>
        <w:rPr>
          <w:rFonts w:ascii="Arial" w:eastAsia="Arial" w:hAnsi="Arial" w:cs="Arial"/>
          <w:b/>
          <w:color w:val="333333"/>
          <w:sz w:val="22"/>
          <w:szCs w:val="22"/>
          <w:highlight w:val="white"/>
        </w:rPr>
        <w:t xml:space="preserve">                (v)  Approval of UAS platforms.</w:t>
      </w:r>
    </w:p>
    <w:p w14:paraId="00000081"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(5) Coordinate pre-award solicitations with IS-Contracts-Review@gsa.gov for GSA IT review and approval of the applicable sections, requirements, and best practices for the ancillary UAS services, see also 539.101(b) for CIO coordination involving the acquisition of information technology.</w:t>
      </w:r>
    </w:p>
    <w:p w14:paraId="00000082" w14:textId="77777777" w:rsidR="00F854FA" w:rsidRDefault="00000000">
      <w:pPr>
        <w:shd w:val="clear" w:color="auto" w:fill="FFFFFF"/>
        <w:spacing w:before="240" w:after="240" w:line="276" w:lineRule="auto"/>
        <w:ind w:firstLine="720"/>
        <w:rPr>
          <w:rFonts w:ascii="Arial" w:eastAsia="Arial" w:hAnsi="Arial" w:cs="Arial"/>
          <w:b/>
          <w:color w:val="333333"/>
          <w:sz w:val="22"/>
          <w:szCs w:val="22"/>
        </w:rPr>
      </w:pPr>
      <w:r>
        <w:rPr>
          <w:rFonts w:ascii="Arial" w:eastAsia="Arial" w:hAnsi="Arial" w:cs="Arial"/>
          <w:b/>
          <w:color w:val="333333"/>
          <w:sz w:val="22"/>
          <w:szCs w:val="22"/>
        </w:rPr>
        <w:t xml:space="preserve">    (6) Review and incorporate the applicable sections and requirements of GSA Order OAS 5615.1, “Unmanned Aircraft Systems (UAS) Policy”.</w:t>
      </w:r>
    </w:p>
    <w:p w14:paraId="00000083" w14:textId="77777777" w:rsidR="00F854FA" w:rsidRDefault="00000000">
      <w:pPr>
        <w:shd w:val="clear" w:color="auto" w:fill="FFFFFF"/>
        <w:spacing w:before="240" w:after="240" w:line="276" w:lineRule="auto"/>
        <w:ind w:firstLine="220"/>
        <w:rPr>
          <w:rFonts w:ascii="Arial" w:eastAsia="Arial" w:hAnsi="Arial" w:cs="Arial"/>
          <w:b/>
          <w:color w:val="333333"/>
          <w:sz w:val="22"/>
          <w:szCs w:val="22"/>
        </w:rPr>
      </w:pPr>
      <w:r>
        <w:rPr>
          <w:rFonts w:ascii="Arial" w:eastAsia="Arial" w:hAnsi="Arial" w:cs="Arial"/>
          <w:b/>
          <w:color w:val="333333"/>
          <w:sz w:val="22"/>
          <w:szCs w:val="22"/>
        </w:rPr>
        <w:t xml:space="preserve">      (c) </w:t>
      </w:r>
      <w:r>
        <w:rPr>
          <w:rFonts w:ascii="Arial" w:eastAsia="Arial" w:hAnsi="Arial" w:cs="Arial"/>
          <w:b/>
          <w:i/>
          <w:color w:val="333333"/>
          <w:sz w:val="22"/>
          <w:szCs w:val="22"/>
        </w:rPr>
        <w:t>Assisted acquisitions that use UAS.</w:t>
      </w:r>
      <w:r>
        <w:rPr>
          <w:rFonts w:ascii="Arial" w:eastAsia="Arial" w:hAnsi="Arial" w:cs="Arial"/>
          <w:b/>
          <w:color w:val="333333"/>
          <w:sz w:val="22"/>
          <w:szCs w:val="22"/>
        </w:rPr>
        <w:t xml:space="preserve">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p>
    <w:p w14:paraId="00000084"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85" w14:textId="77777777" w:rsidR="00F854FA" w:rsidRDefault="00000000">
      <w:pPr>
        <w:pStyle w:val="Heading3"/>
        <w:keepNext w:val="0"/>
        <w:keepLines w:val="0"/>
        <w:shd w:val="clear" w:color="auto" w:fill="FFFFFF"/>
        <w:spacing w:before="300" w:after="160" w:line="276" w:lineRule="auto"/>
        <w:rPr>
          <w:rFonts w:ascii="Arial" w:eastAsia="Arial" w:hAnsi="Arial" w:cs="Arial"/>
          <w:color w:val="333333"/>
          <w:sz w:val="22"/>
          <w:szCs w:val="22"/>
        </w:rPr>
      </w:pPr>
      <w:bookmarkStart w:id="22" w:name="_qous1x9jbe0h" w:colFirst="0" w:colLast="0"/>
      <w:bookmarkEnd w:id="22"/>
      <w:r>
        <w:rPr>
          <w:rFonts w:ascii="Arial" w:eastAsia="Arial" w:hAnsi="Arial" w:cs="Arial"/>
          <w:color w:val="333333"/>
          <w:sz w:val="22"/>
          <w:szCs w:val="22"/>
        </w:rPr>
        <w:t>Part 539 - Acquisition of Information Technology</w:t>
      </w:r>
    </w:p>
    <w:p w14:paraId="00000086" w14:textId="77777777"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 * *</w:t>
      </w:r>
    </w:p>
    <w:p w14:paraId="00000087" w14:textId="77777777" w:rsidR="00F854FA" w:rsidRDefault="00F854FA">
      <w:pPr>
        <w:spacing w:line="276" w:lineRule="auto"/>
        <w:rPr>
          <w:rFonts w:ascii="Arial" w:eastAsia="Arial" w:hAnsi="Arial" w:cs="Arial"/>
          <w:color w:val="333333"/>
          <w:sz w:val="22"/>
          <w:szCs w:val="22"/>
        </w:rPr>
      </w:pPr>
    </w:p>
    <w:p w14:paraId="00000088" w14:textId="77777777" w:rsidR="00F854FA" w:rsidRDefault="00000000">
      <w:pPr>
        <w:spacing w:line="276" w:lineRule="auto"/>
        <w:rPr>
          <w:rFonts w:ascii="Arial" w:eastAsia="Arial" w:hAnsi="Arial" w:cs="Arial"/>
          <w:b/>
          <w:color w:val="333333"/>
          <w:sz w:val="22"/>
          <w:szCs w:val="22"/>
        </w:rPr>
      </w:pPr>
      <w:r>
        <w:rPr>
          <w:rFonts w:ascii="Arial" w:eastAsia="Arial" w:hAnsi="Arial" w:cs="Arial"/>
          <w:b/>
          <w:color w:val="333333"/>
          <w:sz w:val="22"/>
          <w:szCs w:val="22"/>
        </w:rPr>
        <w:t>Subpart 539.1 - General</w:t>
      </w:r>
    </w:p>
    <w:p w14:paraId="00000089" w14:textId="77777777" w:rsidR="00F854FA" w:rsidRDefault="00F854FA">
      <w:pPr>
        <w:spacing w:line="276" w:lineRule="auto"/>
        <w:rPr>
          <w:rFonts w:ascii="Arial" w:eastAsia="Arial" w:hAnsi="Arial" w:cs="Arial"/>
          <w:color w:val="333333"/>
          <w:sz w:val="22"/>
          <w:szCs w:val="22"/>
        </w:rPr>
      </w:pPr>
    </w:p>
    <w:p w14:paraId="3760F0DE" w14:textId="018C16E5" w:rsidR="00E35109" w:rsidRDefault="00E35109">
      <w:pPr>
        <w:spacing w:line="276" w:lineRule="auto"/>
        <w:rPr>
          <w:ins w:id="23" w:author="Francis Poe" w:date="2022-07-20T12:49:00Z"/>
          <w:rFonts w:ascii="Arial" w:eastAsia="Arial" w:hAnsi="Arial" w:cs="Arial"/>
          <w:color w:val="333333"/>
          <w:sz w:val="22"/>
          <w:szCs w:val="22"/>
        </w:rPr>
      </w:pPr>
      <w:ins w:id="24" w:author="Francis Poe" w:date="2022-07-20T12:48:00Z">
        <w:r>
          <w:rPr>
            <w:rFonts w:ascii="Arial" w:eastAsia="Arial" w:hAnsi="Arial" w:cs="Arial"/>
            <w:color w:val="333333"/>
            <w:sz w:val="22"/>
            <w:szCs w:val="22"/>
          </w:rPr>
          <w:t>539.101</w:t>
        </w:r>
      </w:ins>
      <w:ins w:id="25" w:author="Francis Poe" w:date="2022-07-20T12:49:00Z">
        <w:r>
          <w:rPr>
            <w:rFonts w:ascii="Arial" w:eastAsia="Arial" w:hAnsi="Arial" w:cs="Arial"/>
            <w:color w:val="333333"/>
            <w:sz w:val="22"/>
            <w:szCs w:val="22"/>
          </w:rPr>
          <w:t xml:space="preserve"> Policy</w:t>
        </w:r>
      </w:ins>
    </w:p>
    <w:p w14:paraId="7656FACC" w14:textId="77777777" w:rsidR="00E35109" w:rsidRDefault="00E35109">
      <w:pPr>
        <w:spacing w:line="276" w:lineRule="auto"/>
        <w:rPr>
          <w:ins w:id="26" w:author="Francis Poe" w:date="2022-07-20T12:48:00Z"/>
          <w:rFonts w:ascii="Arial" w:eastAsia="Arial" w:hAnsi="Arial" w:cs="Arial"/>
          <w:color w:val="333333"/>
          <w:sz w:val="22"/>
          <w:szCs w:val="22"/>
        </w:rPr>
      </w:pPr>
    </w:p>
    <w:p w14:paraId="0000008A" w14:textId="1BC03293" w:rsidR="00F854FA" w:rsidRDefault="00000000">
      <w:pPr>
        <w:spacing w:line="276" w:lineRule="auto"/>
        <w:rPr>
          <w:rFonts w:ascii="Arial" w:eastAsia="Arial" w:hAnsi="Arial" w:cs="Arial"/>
          <w:color w:val="333333"/>
          <w:sz w:val="22"/>
          <w:szCs w:val="22"/>
        </w:rPr>
      </w:pPr>
      <w:r>
        <w:rPr>
          <w:rFonts w:ascii="Arial" w:eastAsia="Arial" w:hAnsi="Arial" w:cs="Arial"/>
          <w:color w:val="333333"/>
          <w:sz w:val="22"/>
          <w:szCs w:val="22"/>
        </w:rPr>
        <w:t>* * *</w:t>
      </w:r>
    </w:p>
    <w:p w14:paraId="0000008B" w14:textId="05C6B6CB" w:rsidR="00F854FA" w:rsidRDefault="00000000">
      <w:pPr>
        <w:shd w:val="clear" w:color="auto" w:fill="FFFFFF"/>
        <w:spacing w:before="240" w:after="240" w:line="276" w:lineRule="auto"/>
        <w:ind w:firstLine="220"/>
        <w:rPr>
          <w:ins w:id="27" w:author="Francis Poe" w:date="2022-07-20T12:58:00Z"/>
          <w:rFonts w:ascii="Arial" w:eastAsia="Arial" w:hAnsi="Arial" w:cs="Arial"/>
          <w:b/>
          <w:color w:val="333333"/>
          <w:sz w:val="22"/>
          <w:szCs w:val="22"/>
        </w:rPr>
      </w:pPr>
      <w:r>
        <w:rPr>
          <w:rFonts w:ascii="Arial" w:eastAsia="Arial" w:hAnsi="Arial" w:cs="Arial"/>
          <w:b/>
          <w:color w:val="333333"/>
          <w:sz w:val="22"/>
          <w:szCs w:val="22"/>
        </w:rPr>
        <w:t xml:space="preserve"> [(g) Unmanned Aircraft Systems (UAS)</w:t>
      </w:r>
      <w:r>
        <w:rPr>
          <w:rFonts w:ascii="Arial" w:eastAsia="Arial" w:hAnsi="Arial" w:cs="Arial"/>
          <w:b/>
          <w:i/>
          <w:color w:val="333333"/>
          <w:sz w:val="22"/>
          <w:szCs w:val="22"/>
        </w:rPr>
        <w:t>.</w:t>
      </w:r>
      <w:r>
        <w:rPr>
          <w:rFonts w:ascii="Arial" w:eastAsia="Arial" w:hAnsi="Arial" w:cs="Arial"/>
          <w:b/>
          <w:color w:val="333333"/>
          <w:sz w:val="22"/>
          <w:szCs w:val="22"/>
        </w:rPr>
        <w:t xml:space="preserve"> See subpart 537.70 for guidance on UAS, commonly referred to as “drones”.]</w:t>
      </w:r>
    </w:p>
    <w:p w14:paraId="335F349B" w14:textId="2A68F61A" w:rsidR="004F5F6A" w:rsidRPr="004F5F6A" w:rsidRDefault="004F5F6A" w:rsidP="004F5F6A">
      <w:pPr>
        <w:spacing w:line="276" w:lineRule="auto"/>
        <w:rPr>
          <w:rFonts w:ascii="Arial" w:eastAsia="Arial" w:hAnsi="Arial" w:cs="Arial"/>
          <w:color w:val="333333"/>
          <w:sz w:val="22"/>
          <w:szCs w:val="22"/>
          <w:rPrChange w:id="28" w:author="Francis Poe" w:date="2022-07-20T12:58:00Z">
            <w:rPr>
              <w:rFonts w:ascii="Arial" w:eastAsia="Arial" w:hAnsi="Arial" w:cs="Arial"/>
              <w:sz w:val="22"/>
              <w:szCs w:val="22"/>
            </w:rPr>
          </w:rPrChange>
        </w:rPr>
        <w:pPrChange w:id="29" w:author="Francis Poe" w:date="2022-07-20T12:58:00Z">
          <w:pPr>
            <w:shd w:val="clear" w:color="auto" w:fill="FFFFFF"/>
            <w:spacing w:before="240" w:after="240" w:line="276" w:lineRule="auto"/>
            <w:ind w:firstLine="220"/>
          </w:pPr>
        </w:pPrChange>
      </w:pPr>
      <w:ins w:id="30" w:author="Francis Poe" w:date="2022-07-20T12:58:00Z">
        <w:r>
          <w:rPr>
            <w:rFonts w:ascii="Arial" w:eastAsia="Arial" w:hAnsi="Arial" w:cs="Arial"/>
            <w:color w:val="333333"/>
            <w:sz w:val="22"/>
            <w:szCs w:val="22"/>
          </w:rPr>
          <w:t>* * * * *</w:t>
        </w:r>
      </w:ins>
    </w:p>
    <w:sectPr w:rsidR="004F5F6A" w:rsidRPr="004F5F6A">
      <w:headerReference w:type="default" r:id="rId12"/>
      <w:footerReference w:type="default" r:id="rId13"/>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EDA5" w14:textId="77777777" w:rsidR="00D64EE8" w:rsidRDefault="00D64EE8">
      <w:r>
        <w:separator/>
      </w:r>
    </w:p>
  </w:endnote>
  <w:endnote w:type="continuationSeparator" w:id="0">
    <w:p w14:paraId="73CC3C30" w14:textId="77777777" w:rsidR="00D64EE8" w:rsidRDefault="00D6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F854FA" w:rsidRDefault="00F854FA">
    <w:pPr>
      <w:pBdr>
        <w:top w:val="nil"/>
        <w:left w:val="nil"/>
        <w:bottom w:val="nil"/>
        <w:right w:val="nil"/>
        <w:between w:val="nil"/>
      </w:pBdr>
      <w:tabs>
        <w:tab w:val="right" w:pos="10080"/>
      </w:tabs>
      <w:jc w:val="center"/>
      <w:rPr>
        <w:sz w:val="18"/>
        <w:szCs w:val="18"/>
      </w:rPr>
    </w:pPr>
  </w:p>
  <w:p w14:paraId="0000008D" w14:textId="77777777" w:rsidR="00F854FA" w:rsidRDefault="00F854FA">
    <w:pPr>
      <w:pBdr>
        <w:top w:val="nil"/>
        <w:left w:val="nil"/>
        <w:bottom w:val="nil"/>
        <w:right w:val="nil"/>
        <w:between w:val="nil"/>
      </w:pBdr>
      <w:tabs>
        <w:tab w:val="right" w:pos="10080"/>
      </w:tabs>
      <w:jc w:val="center"/>
      <w:rPr>
        <w:rFonts w:ascii="Arial" w:eastAsia="Arial" w:hAnsi="Arial" w:cs="Arial"/>
        <w:sz w:val="18"/>
        <w:szCs w:val="18"/>
      </w:rPr>
    </w:pPr>
  </w:p>
  <w:p w14:paraId="0000008E" w14:textId="77777777" w:rsidR="00F854FA" w:rsidRDefault="00F854FA">
    <w:pPr>
      <w:pBdr>
        <w:top w:val="nil"/>
        <w:left w:val="nil"/>
        <w:bottom w:val="nil"/>
        <w:right w:val="nil"/>
        <w:between w:val="nil"/>
      </w:pBd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84F82" w14:textId="77777777" w:rsidR="00D64EE8" w:rsidRDefault="00D64EE8">
      <w:r>
        <w:separator/>
      </w:r>
    </w:p>
  </w:footnote>
  <w:footnote w:type="continuationSeparator" w:id="0">
    <w:p w14:paraId="5C4BB1BA" w14:textId="77777777" w:rsidR="00D64EE8" w:rsidRDefault="00D64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F854FA" w:rsidRDefault="00F854FA">
    <w:pPr>
      <w:tabs>
        <w:tab w:val="center" w:pos="4680"/>
        <w:tab w:val="right" w:pos="9360"/>
      </w:tabs>
      <w:ind w:right="-15"/>
      <w:jc w:val="right"/>
      <w:rPr>
        <w:b/>
        <w:sz w:val="18"/>
        <w:szCs w:val="18"/>
      </w:rPr>
    </w:pPr>
  </w:p>
  <w:p w14:paraId="00000090" w14:textId="77777777" w:rsidR="00F854FA" w:rsidRDefault="00F854FA">
    <w:pPr>
      <w:tabs>
        <w:tab w:val="center" w:pos="4680"/>
        <w:tab w:val="right" w:pos="9360"/>
      </w:tabs>
      <w:ind w:right="-15"/>
      <w:jc w:val="right"/>
      <w:rPr>
        <w:b/>
        <w:sz w:val="18"/>
        <w:szCs w:val="18"/>
      </w:rPr>
    </w:pPr>
  </w:p>
  <w:p w14:paraId="00000091" w14:textId="77777777" w:rsidR="00F854FA" w:rsidRDefault="00000000">
    <w:pPr>
      <w:tabs>
        <w:tab w:val="center" w:pos="4680"/>
        <w:tab w:val="right" w:pos="9360"/>
      </w:tabs>
      <w:ind w:right="-15"/>
      <w:rPr>
        <w:rFonts w:ascii="Arial" w:eastAsia="Arial" w:hAnsi="Arial" w:cs="Arial"/>
        <w:b/>
        <w:color w:val="FF0000"/>
        <w:sz w:val="18"/>
        <w:szCs w:val="18"/>
      </w:rPr>
    </w:pPr>
    <w:r>
      <w:rPr>
        <w:rFonts w:ascii="Arial" w:eastAsia="Arial" w:hAnsi="Arial" w:cs="Arial"/>
        <w:b/>
        <w:color w:val="FF0000"/>
        <w:sz w:val="18"/>
        <w:szCs w:val="18"/>
      </w:rPr>
      <w:tab/>
    </w:r>
  </w:p>
  <w:p w14:paraId="00000092" w14:textId="77777777" w:rsidR="00F854FA" w:rsidRDefault="00F854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E1146"/>
    <w:multiLevelType w:val="multilevel"/>
    <w:tmpl w:val="C6C4DA74"/>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1" w15:restartNumberingAfterBreak="0">
    <w:nsid w:val="500925DE"/>
    <w:multiLevelType w:val="multilevel"/>
    <w:tmpl w:val="B9023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05A54F9"/>
    <w:multiLevelType w:val="multilevel"/>
    <w:tmpl w:val="44780C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EB050BE"/>
    <w:multiLevelType w:val="multilevel"/>
    <w:tmpl w:val="8F7E7EB4"/>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5FFC1A7C"/>
    <w:multiLevelType w:val="multilevel"/>
    <w:tmpl w:val="59964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41350580">
    <w:abstractNumId w:val="2"/>
  </w:num>
  <w:num w:numId="2" w16cid:durableId="822550553">
    <w:abstractNumId w:val="4"/>
  </w:num>
  <w:num w:numId="3" w16cid:durableId="257301427">
    <w:abstractNumId w:val="0"/>
  </w:num>
  <w:num w:numId="4" w16cid:durableId="1404375835">
    <w:abstractNumId w:val="3"/>
  </w:num>
  <w:num w:numId="5" w16cid:durableId="18684413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Poe">
    <w15:presenceInfo w15:providerId="Windows Live" w15:userId="27b81a66ec7f6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wMDU3MzAwNjE1MTdQ0lEKTi0uzszPAykwrAUAgCYcWCwAAAA="/>
  </w:docVars>
  <w:rsids>
    <w:rsidRoot w:val="00F854FA"/>
    <w:rsid w:val="004F5F6A"/>
    <w:rsid w:val="00D64EE8"/>
    <w:rsid w:val="00E35109"/>
    <w:rsid w:val="00E46916"/>
    <w:rsid w:val="00F30470"/>
    <w:rsid w:val="00F854FA"/>
    <w:rsid w:val="00FE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F79A"/>
  <w15:docId w15:val="{553E9454-B8F3-4A71-9416-9936A723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3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ederalregister.gov/documents/2021/01/22/2021-01646/protecting-the-united-states-from-certain-unmanned-aircraft-syste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site.gsa.gov/cdnstatic/insite/Drones_Unmanned_Aircraft_Systems_%28UAS%29_Security_%5BCIO_IT_Security_20-104_Initial_Release%5D_12-26-2019_%281%29.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sarpolicy@gsa.gov"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insite.gsa.gov/directives-library/gsa-unmanned-aircraft-systems-uas-policy-56151-oas" TargetMode="External"/><Relationship Id="rId4" Type="http://schemas.openxmlformats.org/officeDocument/2006/relationships/webSettings" Target="webSettings.xml"/><Relationship Id="rId9" Type="http://schemas.openxmlformats.org/officeDocument/2006/relationships/hyperlink" Target="https://insite.gsa.gov/directives-library/gsa-unmanned-aircraft-systems-uas-policy-56151-o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 Poe</cp:lastModifiedBy>
  <cp:revision>3</cp:revision>
  <dcterms:created xsi:type="dcterms:W3CDTF">2022-07-20T18:26:00Z</dcterms:created>
  <dcterms:modified xsi:type="dcterms:W3CDTF">2022-07-20T18:36:00Z</dcterms:modified>
</cp:coreProperties>
</file>