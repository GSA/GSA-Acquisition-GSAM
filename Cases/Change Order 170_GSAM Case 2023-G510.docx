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3143A" w:rsidRDefault="00000000">
      <w:pPr>
        <w:spacing w:line="240" w:lineRule="auto"/>
        <w:rPr>
          <w:sz w:val="24"/>
          <w:szCs w:val="24"/>
        </w:rPr>
      </w:pPr>
      <w:r>
        <w:rPr>
          <w:sz w:val="24"/>
          <w:szCs w:val="24"/>
        </w:rPr>
        <w:t>General Services Administration</w:t>
      </w:r>
    </w:p>
    <w:p w14:paraId="00000002" w14:textId="77777777" w:rsidR="0083143A" w:rsidRDefault="00000000">
      <w:pPr>
        <w:spacing w:line="240" w:lineRule="auto"/>
        <w:rPr>
          <w:sz w:val="24"/>
          <w:szCs w:val="24"/>
        </w:rPr>
      </w:pPr>
      <w:r>
        <w:rPr>
          <w:sz w:val="24"/>
          <w:szCs w:val="24"/>
        </w:rPr>
        <w:t>Washington, DC 20405</w:t>
      </w:r>
    </w:p>
    <w:p w14:paraId="00000003" w14:textId="53BD4BB6" w:rsidR="0083143A" w:rsidRPr="009B42E2" w:rsidRDefault="00000000">
      <w:pPr>
        <w:spacing w:line="240" w:lineRule="auto"/>
        <w:jc w:val="right"/>
        <w:rPr>
          <w:sz w:val="24"/>
          <w:szCs w:val="24"/>
        </w:rPr>
      </w:pPr>
      <w:r>
        <w:rPr>
          <w:sz w:val="24"/>
          <w:szCs w:val="24"/>
        </w:rPr>
        <w:t xml:space="preserve">ADM 2800.12B, Change </w:t>
      </w:r>
      <w:r w:rsidR="009B42E2" w:rsidRPr="009B42E2">
        <w:rPr>
          <w:sz w:val="24"/>
          <w:szCs w:val="24"/>
        </w:rPr>
        <w:t>170</w:t>
      </w:r>
    </w:p>
    <w:p w14:paraId="00000004" w14:textId="4149BA8B" w:rsidR="0083143A" w:rsidRPr="009B42E2" w:rsidRDefault="009B42E2">
      <w:pPr>
        <w:spacing w:line="240" w:lineRule="auto"/>
        <w:jc w:val="right"/>
        <w:rPr>
          <w:sz w:val="24"/>
          <w:szCs w:val="24"/>
        </w:rPr>
      </w:pPr>
      <w:r w:rsidRPr="009B42E2">
        <w:rPr>
          <w:sz w:val="24"/>
          <w:szCs w:val="24"/>
        </w:rPr>
        <w:t>October 6, 2023</w:t>
      </w:r>
    </w:p>
    <w:p w14:paraId="00000005" w14:textId="77777777" w:rsidR="0083143A" w:rsidRDefault="0083143A">
      <w:pPr>
        <w:spacing w:line="240" w:lineRule="auto"/>
        <w:jc w:val="right"/>
        <w:rPr>
          <w:sz w:val="24"/>
          <w:szCs w:val="24"/>
        </w:rPr>
      </w:pPr>
    </w:p>
    <w:p w14:paraId="00000006" w14:textId="77777777" w:rsidR="0083143A" w:rsidRDefault="00000000">
      <w:pPr>
        <w:spacing w:line="240" w:lineRule="auto"/>
        <w:jc w:val="center"/>
        <w:rPr>
          <w:b/>
          <w:sz w:val="24"/>
          <w:szCs w:val="24"/>
        </w:rPr>
      </w:pPr>
      <w:r>
        <w:rPr>
          <w:b/>
          <w:sz w:val="24"/>
          <w:szCs w:val="24"/>
        </w:rPr>
        <w:t>GSA ORDER</w:t>
      </w:r>
    </w:p>
    <w:p w14:paraId="00000007" w14:textId="77777777" w:rsidR="0083143A" w:rsidRDefault="0083143A">
      <w:pPr>
        <w:spacing w:line="240" w:lineRule="auto"/>
        <w:jc w:val="center"/>
        <w:rPr>
          <w:sz w:val="24"/>
          <w:szCs w:val="24"/>
        </w:rPr>
      </w:pPr>
    </w:p>
    <w:p w14:paraId="00000008" w14:textId="1AB644C6" w:rsidR="0083143A" w:rsidRDefault="00000000">
      <w:pPr>
        <w:spacing w:line="240" w:lineRule="auto"/>
        <w:ind w:left="1440"/>
        <w:rPr>
          <w:sz w:val="24"/>
          <w:szCs w:val="24"/>
        </w:rPr>
      </w:pPr>
      <w:r>
        <w:rPr>
          <w:sz w:val="24"/>
          <w:szCs w:val="24"/>
        </w:rPr>
        <w:t>Subject:</w:t>
      </w:r>
      <w:r w:rsidR="00BE1792">
        <w:rPr>
          <w:sz w:val="24"/>
          <w:szCs w:val="24"/>
        </w:rPr>
        <w:t xml:space="preserve">  </w:t>
      </w:r>
      <w:r>
        <w:rPr>
          <w:sz w:val="24"/>
          <w:szCs w:val="24"/>
        </w:rPr>
        <w:t>General Services Administration Acquisition Manual; GSAM Case 2023-G510, Contracting Executive</w:t>
      </w:r>
    </w:p>
    <w:p w14:paraId="00000009" w14:textId="77777777" w:rsidR="0083143A" w:rsidRDefault="0083143A">
      <w:pPr>
        <w:spacing w:line="240" w:lineRule="auto"/>
        <w:rPr>
          <w:sz w:val="24"/>
          <w:szCs w:val="24"/>
        </w:rPr>
      </w:pPr>
    </w:p>
    <w:p w14:paraId="0000000A" w14:textId="77777777" w:rsidR="0083143A" w:rsidRDefault="00000000">
      <w:pPr>
        <w:numPr>
          <w:ilvl w:val="0"/>
          <w:numId w:val="2"/>
        </w:numPr>
        <w:spacing w:line="240" w:lineRule="auto"/>
        <w:rPr>
          <w:sz w:val="24"/>
          <w:szCs w:val="24"/>
        </w:rPr>
      </w:pPr>
      <w:r>
        <w:rPr>
          <w:sz w:val="24"/>
          <w:szCs w:val="24"/>
          <w:u w:val="single"/>
        </w:rPr>
        <w:t>Purpose</w:t>
      </w:r>
      <w:r>
        <w:rPr>
          <w:sz w:val="24"/>
          <w:szCs w:val="24"/>
        </w:rPr>
        <w:t>. This order transmits a revision to the General Services Administration Acquisition Manual (GSAM) to update approval thresholds and identify the new Contracting Executive role.</w:t>
      </w:r>
    </w:p>
    <w:p w14:paraId="0000000B" w14:textId="77777777" w:rsidR="0083143A" w:rsidRDefault="0083143A">
      <w:pPr>
        <w:spacing w:line="240" w:lineRule="auto"/>
        <w:ind w:left="390"/>
        <w:rPr>
          <w:sz w:val="24"/>
          <w:szCs w:val="24"/>
        </w:rPr>
      </w:pPr>
    </w:p>
    <w:p w14:paraId="0000000C" w14:textId="77777777" w:rsidR="0083143A" w:rsidRDefault="00000000">
      <w:pPr>
        <w:numPr>
          <w:ilvl w:val="0"/>
          <w:numId w:val="2"/>
        </w:numPr>
        <w:spacing w:line="240" w:lineRule="auto"/>
        <w:rPr>
          <w:sz w:val="24"/>
          <w:szCs w:val="24"/>
        </w:rPr>
      </w:pPr>
      <w:r>
        <w:rPr>
          <w:sz w:val="24"/>
          <w:szCs w:val="24"/>
          <w:u w:val="single"/>
        </w:rPr>
        <w:t>Background</w:t>
      </w:r>
      <w:r>
        <w:rPr>
          <w:sz w:val="24"/>
          <w:szCs w:val="24"/>
        </w:rPr>
        <w:t xml:space="preserve">. The approval thresholds within scope of this GSAM case were last updated in 2009 and therefore needed to be adjusted for inflation. In addition, the Federal Acquisition Service has centralized several operational contracting activities which would drastically increase the number of actions requiring approval by certain heads of contracting activities. Therefore, approval thresholds for various acquisition documents were updated to account for these changes while ensuring adequate oversight can still be maintained for </w:t>
      </w:r>
      <w:proofErr w:type="gramStart"/>
      <w:r>
        <w:rPr>
          <w:sz w:val="24"/>
          <w:szCs w:val="24"/>
        </w:rPr>
        <w:t>high risk</w:t>
      </w:r>
      <w:proofErr w:type="gramEnd"/>
      <w:r>
        <w:rPr>
          <w:sz w:val="24"/>
          <w:szCs w:val="24"/>
        </w:rPr>
        <w:t xml:space="preserve"> acquisitions.</w:t>
      </w:r>
    </w:p>
    <w:p w14:paraId="0000000D" w14:textId="77777777" w:rsidR="0083143A" w:rsidRDefault="0083143A">
      <w:pPr>
        <w:spacing w:line="240" w:lineRule="auto"/>
        <w:ind w:left="390"/>
        <w:rPr>
          <w:sz w:val="24"/>
          <w:szCs w:val="24"/>
        </w:rPr>
      </w:pPr>
    </w:p>
    <w:p w14:paraId="0000000E" w14:textId="77777777" w:rsidR="0083143A" w:rsidRDefault="00000000">
      <w:pPr>
        <w:spacing w:line="240" w:lineRule="auto"/>
        <w:ind w:left="390"/>
        <w:rPr>
          <w:sz w:val="24"/>
          <w:szCs w:val="24"/>
        </w:rPr>
      </w:pPr>
      <w:r>
        <w:rPr>
          <w:sz w:val="24"/>
          <w:szCs w:val="24"/>
        </w:rPr>
        <w:t xml:space="preserve">In addition, this GSAM case establishes the role of a Contracting Executive - an individual, above the GS-15 level, that may be designated by the HCA to carry out various contracting functions. If the HCA determines that they can benefit from a Contracting Executive, the HCA may designate an individual in the role. Such appointments must be made in writing by the HCA and a copy must be sent to the SPE. Contracting Executives will not exist in every contracting activity. </w:t>
      </w:r>
    </w:p>
    <w:p w14:paraId="0000000F" w14:textId="77777777" w:rsidR="0083143A" w:rsidRDefault="0083143A">
      <w:pPr>
        <w:spacing w:line="240" w:lineRule="auto"/>
        <w:ind w:left="390"/>
        <w:rPr>
          <w:sz w:val="24"/>
          <w:szCs w:val="24"/>
        </w:rPr>
      </w:pPr>
    </w:p>
    <w:p w14:paraId="00000010" w14:textId="77777777" w:rsidR="0083143A" w:rsidRDefault="00000000">
      <w:pPr>
        <w:spacing w:line="240" w:lineRule="auto"/>
        <w:ind w:left="390"/>
        <w:rPr>
          <w:sz w:val="24"/>
          <w:szCs w:val="24"/>
        </w:rPr>
      </w:pPr>
      <w:r>
        <w:rPr>
          <w:sz w:val="24"/>
          <w:szCs w:val="24"/>
        </w:rPr>
        <w:t xml:space="preserve">This GSAM change does not make any changes to the GSA Order ADM 5000.4B Office of General Counsel for Legal Review. </w:t>
      </w:r>
      <w:r>
        <w:rPr>
          <w:sz w:val="24"/>
          <w:szCs w:val="24"/>
        </w:rPr>
        <w:br/>
      </w:r>
    </w:p>
    <w:p w14:paraId="00000011" w14:textId="2A09B74B" w:rsidR="0083143A" w:rsidRDefault="00000000">
      <w:pPr>
        <w:numPr>
          <w:ilvl w:val="0"/>
          <w:numId w:val="2"/>
        </w:numPr>
        <w:spacing w:line="240" w:lineRule="auto"/>
        <w:rPr>
          <w:sz w:val="24"/>
          <w:szCs w:val="24"/>
        </w:rPr>
      </w:pPr>
      <w:r>
        <w:rPr>
          <w:sz w:val="24"/>
          <w:szCs w:val="24"/>
          <w:u w:val="single"/>
        </w:rPr>
        <w:t>Effective date</w:t>
      </w:r>
      <w:r>
        <w:rPr>
          <w:sz w:val="24"/>
          <w:szCs w:val="24"/>
        </w:rPr>
        <w:t xml:space="preserve">. </w:t>
      </w:r>
      <w:r w:rsidR="009B42E2" w:rsidRPr="009B42E2">
        <w:rPr>
          <w:sz w:val="24"/>
          <w:szCs w:val="24"/>
        </w:rPr>
        <w:t>October 6, 2023</w:t>
      </w:r>
    </w:p>
    <w:p w14:paraId="00000012" w14:textId="77777777" w:rsidR="0083143A" w:rsidRDefault="0083143A">
      <w:pPr>
        <w:spacing w:line="240" w:lineRule="auto"/>
        <w:rPr>
          <w:sz w:val="24"/>
          <w:szCs w:val="24"/>
        </w:rPr>
      </w:pPr>
    </w:p>
    <w:p w14:paraId="00000013" w14:textId="77777777" w:rsidR="0083143A" w:rsidRDefault="00000000">
      <w:pPr>
        <w:numPr>
          <w:ilvl w:val="0"/>
          <w:numId w:val="2"/>
        </w:numPr>
        <w:spacing w:line="240" w:lineRule="auto"/>
        <w:rPr>
          <w:sz w:val="24"/>
          <w:szCs w:val="24"/>
        </w:rPr>
      </w:pPr>
      <w:r>
        <w:rPr>
          <w:sz w:val="24"/>
          <w:szCs w:val="24"/>
          <w:u w:val="single"/>
        </w:rPr>
        <w:t>Explanation of changes</w:t>
      </w:r>
      <w:r>
        <w:rPr>
          <w:sz w:val="24"/>
          <w:szCs w:val="24"/>
        </w:rPr>
        <w:t>. This amendment includes non-regulatory changes. For full text changes of the amendment see Attachment A, GSAM Text Line-In/Line-Out.</w:t>
      </w:r>
    </w:p>
    <w:p w14:paraId="00000014" w14:textId="77777777" w:rsidR="0083143A" w:rsidRDefault="0083143A">
      <w:pPr>
        <w:spacing w:line="240" w:lineRule="auto"/>
        <w:ind w:left="360"/>
        <w:rPr>
          <w:sz w:val="24"/>
          <w:szCs w:val="24"/>
        </w:rPr>
      </w:pPr>
    </w:p>
    <w:p w14:paraId="00000015" w14:textId="77777777" w:rsidR="0083143A" w:rsidRDefault="00000000">
      <w:pPr>
        <w:spacing w:line="240" w:lineRule="auto"/>
        <w:ind w:left="360"/>
        <w:rPr>
          <w:sz w:val="24"/>
          <w:szCs w:val="24"/>
        </w:rPr>
      </w:pPr>
      <w:r>
        <w:rPr>
          <w:sz w:val="24"/>
          <w:szCs w:val="24"/>
        </w:rPr>
        <w:t xml:space="preserve">This amendment revises the language in the following GSAM subparts as summarized below: </w:t>
      </w:r>
    </w:p>
    <w:p w14:paraId="00000016" w14:textId="77777777" w:rsidR="0083143A" w:rsidRDefault="0083143A">
      <w:pPr>
        <w:spacing w:line="240" w:lineRule="auto"/>
        <w:ind w:left="360"/>
        <w:rPr>
          <w:sz w:val="24"/>
          <w:szCs w:val="24"/>
          <w:highlight w:val="yellow"/>
        </w:rPr>
      </w:pPr>
    </w:p>
    <w:p w14:paraId="00000017" w14:textId="77777777" w:rsidR="0083143A" w:rsidRDefault="00000000">
      <w:pPr>
        <w:spacing w:line="240" w:lineRule="auto"/>
        <w:ind w:left="360" w:firstLine="360"/>
        <w:rPr>
          <w:sz w:val="24"/>
          <w:szCs w:val="24"/>
        </w:rPr>
      </w:pPr>
      <w:r>
        <w:rPr>
          <w:sz w:val="24"/>
          <w:szCs w:val="24"/>
        </w:rPr>
        <w:t>501.4 Deviations from the FAR and GSAR</w:t>
      </w:r>
    </w:p>
    <w:p w14:paraId="00000018" w14:textId="77777777" w:rsidR="0083143A" w:rsidRDefault="00000000">
      <w:pPr>
        <w:numPr>
          <w:ilvl w:val="0"/>
          <w:numId w:val="1"/>
        </w:numPr>
        <w:spacing w:line="240" w:lineRule="auto"/>
        <w:rPr>
          <w:sz w:val="24"/>
          <w:szCs w:val="24"/>
        </w:rPr>
      </w:pPr>
      <w:r>
        <w:rPr>
          <w:sz w:val="24"/>
          <w:szCs w:val="24"/>
        </w:rPr>
        <w:t xml:space="preserve">Revised 501.403(a) </w:t>
      </w:r>
    </w:p>
    <w:p w14:paraId="00000019" w14:textId="35DC2B90" w:rsidR="0083143A" w:rsidRDefault="00000000">
      <w:pPr>
        <w:numPr>
          <w:ilvl w:val="1"/>
          <w:numId w:val="1"/>
        </w:numPr>
        <w:spacing w:line="240" w:lineRule="auto"/>
        <w:rPr>
          <w:sz w:val="24"/>
          <w:szCs w:val="24"/>
        </w:rPr>
      </w:pPr>
      <w:r>
        <w:rPr>
          <w:sz w:val="24"/>
          <w:szCs w:val="24"/>
        </w:rPr>
        <w:t>Provided guidance to allow HCAs to designate approval authority for individual deviations to the FAR to a level no lower than the Contracting Executive</w:t>
      </w:r>
      <w:ins w:id="0" w:author="Francis Poe" w:date="2023-10-03T17:43:00Z">
        <w:r w:rsidR="004378D1">
          <w:rPr>
            <w:sz w:val="24"/>
            <w:szCs w:val="24"/>
          </w:rPr>
          <w:t>.</w:t>
        </w:r>
      </w:ins>
      <w:r>
        <w:rPr>
          <w:sz w:val="24"/>
          <w:szCs w:val="24"/>
        </w:rPr>
        <w:t xml:space="preserve"> </w:t>
      </w:r>
    </w:p>
    <w:p w14:paraId="0000001A" w14:textId="77777777" w:rsidR="0083143A" w:rsidRDefault="00000000">
      <w:pPr>
        <w:numPr>
          <w:ilvl w:val="1"/>
          <w:numId w:val="1"/>
        </w:numPr>
        <w:spacing w:line="240" w:lineRule="auto"/>
        <w:rPr>
          <w:sz w:val="24"/>
          <w:szCs w:val="24"/>
        </w:rPr>
      </w:pPr>
      <w:r>
        <w:rPr>
          <w:sz w:val="24"/>
          <w:szCs w:val="24"/>
        </w:rPr>
        <w:lastRenderedPageBreak/>
        <w:t>Removed the second sentence in section (a) to allow the authority to be designated.</w:t>
      </w:r>
    </w:p>
    <w:p w14:paraId="0000001B" w14:textId="77777777" w:rsidR="0083143A" w:rsidRDefault="0083143A">
      <w:pPr>
        <w:spacing w:line="240" w:lineRule="auto"/>
        <w:ind w:left="1080"/>
        <w:rPr>
          <w:sz w:val="24"/>
          <w:szCs w:val="24"/>
        </w:rPr>
      </w:pPr>
    </w:p>
    <w:p w14:paraId="0000001C" w14:textId="77777777" w:rsidR="0083143A" w:rsidRDefault="00000000">
      <w:pPr>
        <w:numPr>
          <w:ilvl w:val="0"/>
          <w:numId w:val="1"/>
        </w:numPr>
        <w:spacing w:line="240" w:lineRule="auto"/>
        <w:rPr>
          <w:sz w:val="24"/>
          <w:szCs w:val="24"/>
        </w:rPr>
      </w:pPr>
      <w:r>
        <w:rPr>
          <w:sz w:val="24"/>
          <w:szCs w:val="24"/>
        </w:rPr>
        <w:t>Revised 501.403(b):</w:t>
      </w:r>
    </w:p>
    <w:p w14:paraId="0000001D" w14:textId="77777777" w:rsidR="0083143A" w:rsidRDefault="00000000">
      <w:pPr>
        <w:numPr>
          <w:ilvl w:val="1"/>
          <w:numId w:val="1"/>
        </w:numPr>
        <w:spacing w:line="240" w:lineRule="auto"/>
        <w:rPr>
          <w:sz w:val="24"/>
          <w:szCs w:val="24"/>
        </w:rPr>
      </w:pPr>
      <w:r>
        <w:rPr>
          <w:sz w:val="24"/>
          <w:szCs w:val="24"/>
        </w:rPr>
        <w:t xml:space="preserve">Replaced “Contracting Director” with “Contracting Executive”. </w:t>
      </w:r>
    </w:p>
    <w:p w14:paraId="0000001E" w14:textId="77777777" w:rsidR="0083143A" w:rsidRDefault="00000000">
      <w:pPr>
        <w:numPr>
          <w:ilvl w:val="1"/>
          <w:numId w:val="1"/>
        </w:numPr>
        <w:spacing w:line="240" w:lineRule="auto"/>
        <w:rPr>
          <w:sz w:val="24"/>
          <w:szCs w:val="24"/>
        </w:rPr>
      </w:pPr>
      <w:r>
        <w:rPr>
          <w:sz w:val="24"/>
          <w:szCs w:val="24"/>
        </w:rPr>
        <w:t xml:space="preserve">Updated guidance to allow HCAs to designate approval authority for individual deviations to the GSAM to a level no lower than the Contracting Executive. </w:t>
      </w:r>
    </w:p>
    <w:p w14:paraId="0000001F" w14:textId="77777777" w:rsidR="0083143A" w:rsidRDefault="0083143A">
      <w:pPr>
        <w:spacing w:line="240" w:lineRule="auto"/>
        <w:rPr>
          <w:sz w:val="24"/>
          <w:szCs w:val="24"/>
        </w:rPr>
      </w:pPr>
    </w:p>
    <w:p w14:paraId="00000020" w14:textId="77777777" w:rsidR="0083143A" w:rsidRDefault="00000000">
      <w:pPr>
        <w:spacing w:line="240" w:lineRule="auto"/>
        <w:ind w:left="720"/>
        <w:rPr>
          <w:sz w:val="24"/>
          <w:szCs w:val="24"/>
        </w:rPr>
      </w:pPr>
      <w:r>
        <w:rPr>
          <w:sz w:val="24"/>
          <w:szCs w:val="24"/>
        </w:rPr>
        <w:t>501.6 Career Development, Contracting Authority, and Responsibilities</w:t>
      </w:r>
    </w:p>
    <w:p w14:paraId="00000021" w14:textId="77777777" w:rsidR="0083143A" w:rsidRDefault="00000000">
      <w:pPr>
        <w:numPr>
          <w:ilvl w:val="0"/>
          <w:numId w:val="1"/>
        </w:numPr>
        <w:spacing w:line="240" w:lineRule="auto"/>
        <w:rPr>
          <w:sz w:val="24"/>
          <w:szCs w:val="24"/>
        </w:rPr>
      </w:pPr>
      <w:r>
        <w:rPr>
          <w:sz w:val="24"/>
          <w:szCs w:val="24"/>
        </w:rPr>
        <w:t>Revised 501.601(b)(1):</w:t>
      </w:r>
    </w:p>
    <w:p w14:paraId="00000022" w14:textId="77777777" w:rsidR="0083143A" w:rsidRDefault="00000000">
      <w:pPr>
        <w:numPr>
          <w:ilvl w:val="1"/>
          <w:numId w:val="1"/>
        </w:numPr>
        <w:spacing w:line="240" w:lineRule="auto"/>
        <w:rPr>
          <w:sz w:val="24"/>
          <w:szCs w:val="24"/>
        </w:rPr>
      </w:pPr>
      <w:r>
        <w:rPr>
          <w:sz w:val="24"/>
          <w:szCs w:val="24"/>
        </w:rPr>
        <w:t>Added Contracting Executive as another contracting official to support the HCA.</w:t>
      </w:r>
    </w:p>
    <w:p w14:paraId="00000023" w14:textId="77777777" w:rsidR="0083143A" w:rsidRDefault="00000000">
      <w:pPr>
        <w:numPr>
          <w:ilvl w:val="1"/>
          <w:numId w:val="1"/>
        </w:numPr>
        <w:spacing w:line="240" w:lineRule="auto"/>
        <w:rPr>
          <w:sz w:val="24"/>
          <w:szCs w:val="24"/>
        </w:rPr>
      </w:pPr>
      <w:r>
        <w:rPr>
          <w:sz w:val="24"/>
          <w:szCs w:val="24"/>
        </w:rPr>
        <w:t xml:space="preserve">Added the term “Contracting Activity” before “Advocate for Competition” </w:t>
      </w:r>
      <w:proofErr w:type="gramStart"/>
      <w:r>
        <w:rPr>
          <w:sz w:val="24"/>
          <w:szCs w:val="24"/>
        </w:rPr>
        <w:t>in order to</w:t>
      </w:r>
      <w:proofErr w:type="gramEnd"/>
      <w:r>
        <w:rPr>
          <w:sz w:val="24"/>
          <w:szCs w:val="24"/>
        </w:rPr>
        <w:t xml:space="preserve"> provide consistency in how the word is used throughout the GSAM.</w:t>
      </w:r>
    </w:p>
    <w:p w14:paraId="00000024" w14:textId="77777777" w:rsidR="0083143A" w:rsidRDefault="0083143A">
      <w:pPr>
        <w:spacing w:line="240" w:lineRule="auto"/>
        <w:ind w:left="1440"/>
        <w:rPr>
          <w:sz w:val="24"/>
          <w:szCs w:val="24"/>
        </w:rPr>
      </w:pPr>
    </w:p>
    <w:p w14:paraId="00000025" w14:textId="77777777" w:rsidR="0083143A" w:rsidRDefault="00000000">
      <w:pPr>
        <w:numPr>
          <w:ilvl w:val="0"/>
          <w:numId w:val="1"/>
        </w:numPr>
        <w:spacing w:line="240" w:lineRule="auto"/>
        <w:rPr>
          <w:sz w:val="24"/>
          <w:szCs w:val="24"/>
        </w:rPr>
      </w:pPr>
      <w:r>
        <w:rPr>
          <w:sz w:val="24"/>
          <w:szCs w:val="24"/>
        </w:rPr>
        <w:t>Revised 501.601(b)(2):</w:t>
      </w:r>
    </w:p>
    <w:p w14:paraId="00000026" w14:textId="77777777" w:rsidR="0083143A" w:rsidRDefault="00000000">
      <w:pPr>
        <w:numPr>
          <w:ilvl w:val="1"/>
          <w:numId w:val="1"/>
        </w:numPr>
        <w:spacing w:line="240" w:lineRule="auto"/>
        <w:rPr>
          <w:sz w:val="24"/>
          <w:szCs w:val="24"/>
        </w:rPr>
      </w:pPr>
      <w:r>
        <w:rPr>
          <w:sz w:val="24"/>
          <w:szCs w:val="24"/>
        </w:rPr>
        <w:t xml:space="preserve">Added new paragraph (ii)(C) for reviewing and approving “interagency acquisitions” as </w:t>
      </w:r>
      <w:proofErr w:type="gramStart"/>
      <w:r>
        <w:rPr>
          <w:sz w:val="24"/>
          <w:szCs w:val="24"/>
        </w:rPr>
        <w:t>a</w:t>
      </w:r>
      <w:proofErr w:type="gramEnd"/>
      <w:r>
        <w:rPr>
          <w:sz w:val="24"/>
          <w:szCs w:val="24"/>
        </w:rPr>
        <w:t xml:space="preserve"> HCA responsibility. </w:t>
      </w:r>
    </w:p>
    <w:p w14:paraId="00000027" w14:textId="77777777" w:rsidR="0083143A" w:rsidRDefault="00000000">
      <w:pPr>
        <w:numPr>
          <w:ilvl w:val="1"/>
          <w:numId w:val="1"/>
        </w:numPr>
        <w:spacing w:line="240" w:lineRule="auto"/>
        <w:rPr>
          <w:sz w:val="24"/>
          <w:szCs w:val="24"/>
        </w:rPr>
      </w:pPr>
      <w:r>
        <w:rPr>
          <w:sz w:val="24"/>
          <w:szCs w:val="24"/>
        </w:rPr>
        <w:t>Re-alphabetized section (v) re-delegations by removing (A) and the existing number sequence.</w:t>
      </w:r>
    </w:p>
    <w:p w14:paraId="00000028" w14:textId="77777777" w:rsidR="0083143A" w:rsidRDefault="0083143A">
      <w:pPr>
        <w:spacing w:line="240" w:lineRule="auto"/>
        <w:ind w:left="1440"/>
        <w:rPr>
          <w:sz w:val="24"/>
          <w:szCs w:val="24"/>
        </w:rPr>
      </w:pPr>
    </w:p>
    <w:p w14:paraId="00000029" w14:textId="77777777" w:rsidR="0083143A" w:rsidRDefault="00000000">
      <w:pPr>
        <w:numPr>
          <w:ilvl w:val="0"/>
          <w:numId w:val="1"/>
        </w:numPr>
        <w:spacing w:line="240" w:lineRule="auto"/>
        <w:rPr>
          <w:sz w:val="24"/>
          <w:szCs w:val="24"/>
        </w:rPr>
      </w:pPr>
      <w:r>
        <w:rPr>
          <w:sz w:val="24"/>
          <w:szCs w:val="24"/>
        </w:rPr>
        <w:t>Added 501.601(b)(3) to describe the role and appointment of the Contracting Executive.</w:t>
      </w:r>
    </w:p>
    <w:p w14:paraId="0000002A" w14:textId="77777777" w:rsidR="0083143A" w:rsidRDefault="0083143A">
      <w:pPr>
        <w:spacing w:line="240" w:lineRule="auto"/>
        <w:ind w:left="1080"/>
        <w:rPr>
          <w:sz w:val="24"/>
          <w:szCs w:val="24"/>
        </w:rPr>
      </w:pPr>
    </w:p>
    <w:p w14:paraId="0000002B" w14:textId="77777777" w:rsidR="0083143A" w:rsidRDefault="00000000">
      <w:pPr>
        <w:numPr>
          <w:ilvl w:val="0"/>
          <w:numId w:val="1"/>
        </w:numPr>
        <w:spacing w:line="240" w:lineRule="auto"/>
        <w:rPr>
          <w:sz w:val="24"/>
          <w:szCs w:val="24"/>
        </w:rPr>
      </w:pPr>
      <w:r>
        <w:rPr>
          <w:sz w:val="24"/>
          <w:szCs w:val="24"/>
        </w:rPr>
        <w:t>Revised 501.601(b)(4):</w:t>
      </w:r>
    </w:p>
    <w:p w14:paraId="0000002C" w14:textId="77777777" w:rsidR="0083143A" w:rsidRDefault="00000000">
      <w:pPr>
        <w:numPr>
          <w:ilvl w:val="1"/>
          <w:numId w:val="1"/>
        </w:numPr>
        <w:spacing w:line="240" w:lineRule="auto"/>
        <w:rPr>
          <w:sz w:val="24"/>
          <w:szCs w:val="24"/>
        </w:rPr>
      </w:pPr>
      <w:r>
        <w:rPr>
          <w:sz w:val="24"/>
          <w:szCs w:val="24"/>
        </w:rPr>
        <w:t>Updated paragraph (i) to add “Contracting Executive” as an additional official that the Contracting Director may coordinate with on contracting matters.</w:t>
      </w:r>
    </w:p>
    <w:p w14:paraId="0000002D" w14:textId="77777777" w:rsidR="0083143A" w:rsidRDefault="00000000">
      <w:pPr>
        <w:numPr>
          <w:ilvl w:val="1"/>
          <w:numId w:val="1"/>
        </w:numPr>
        <w:spacing w:line="240" w:lineRule="auto"/>
        <w:rPr>
          <w:sz w:val="24"/>
          <w:szCs w:val="24"/>
        </w:rPr>
      </w:pPr>
      <w:r>
        <w:rPr>
          <w:sz w:val="24"/>
          <w:szCs w:val="24"/>
        </w:rPr>
        <w:t>Updated paragraph (ii) to add guidance that Contracting Directors may be appointed or rescinded by the HCA.</w:t>
      </w:r>
    </w:p>
    <w:p w14:paraId="0000002E" w14:textId="77777777" w:rsidR="0083143A" w:rsidRDefault="0083143A">
      <w:pPr>
        <w:spacing w:line="240" w:lineRule="auto"/>
        <w:ind w:left="1440"/>
        <w:rPr>
          <w:sz w:val="24"/>
          <w:szCs w:val="24"/>
        </w:rPr>
      </w:pPr>
    </w:p>
    <w:p w14:paraId="0000002F" w14:textId="77777777" w:rsidR="0083143A" w:rsidRDefault="00000000">
      <w:pPr>
        <w:numPr>
          <w:ilvl w:val="0"/>
          <w:numId w:val="1"/>
        </w:numPr>
        <w:spacing w:line="240" w:lineRule="auto"/>
        <w:rPr>
          <w:sz w:val="24"/>
          <w:szCs w:val="24"/>
        </w:rPr>
      </w:pPr>
      <w:r>
        <w:rPr>
          <w:sz w:val="24"/>
          <w:szCs w:val="24"/>
        </w:rPr>
        <w:t>Revised 501.601(b)(5) to add guidance that Contracting Activity Advocate for Competition may be appointed or rescinded by the HCA.</w:t>
      </w:r>
    </w:p>
    <w:p w14:paraId="00000030" w14:textId="77777777" w:rsidR="0083143A" w:rsidRDefault="0083143A">
      <w:pPr>
        <w:spacing w:line="240" w:lineRule="auto"/>
        <w:ind w:left="1080"/>
        <w:rPr>
          <w:sz w:val="24"/>
          <w:szCs w:val="24"/>
        </w:rPr>
      </w:pPr>
    </w:p>
    <w:p w14:paraId="00000031" w14:textId="77777777" w:rsidR="0083143A" w:rsidRDefault="00000000">
      <w:pPr>
        <w:numPr>
          <w:ilvl w:val="0"/>
          <w:numId w:val="1"/>
        </w:numPr>
        <w:spacing w:line="240" w:lineRule="auto"/>
        <w:rPr>
          <w:sz w:val="24"/>
          <w:szCs w:val="24"/>
        </w:rPr>
      </w:pPr>
      <w:r>
        <w:rPr>
          <w:sz w:val="24"/>
          <w:szCs w:val="24"/>
        </w:rPr>
        <w:t>Revised 501.601(b)(6):</w:t>
      </w:r>
    </w:p>
    <w:p w14:paraId="00000032" w14:textId="77777777" w:rsidR="0083143A" w:rsidRDefault="00000000">
      <w:pPr>
        <w:numPr>
          <w:ilvl w:val="1"/>
          <w:numId w:val="1"/>
        </w:numPr>
        <w:spacing w:line="240" w:lineRule="auto"/>
        <w:rPr>
          <w:sz w:val="24"/>
          <w:szCs w:val="24"/>
        </w:rPr>
      </w:pPr>
      <w:r>
        <w:rPr>
          <w:sz w:val="24"/>
          <w:szCs w:val="24"/>
        </w:rPr>
        <w:t>Updated paragraph (i) to add “Contracting Executive” as an additional official that the Acquisition Career Navigator may support by managing the workforce career management responsibilities.</w:t>
      </w:r>
    </w:p>
    <w:p w14:paraId="00000033" w14:textId="77777777" w:rsidR="0083143A" w:rsidRDefault="00000000">
      <w:pPr>
        <w:numPr>
          <w:ilvl w:val="1"/>
          <w:numId w:val="1"/>
        </w:numPr>
        <w:spacing w:line="240" w:lineRule="auto"/>
        <w:rPr>
          <w:sz w:val="24"/>
          <w:szCs w:val="24"/>
        </w:rPr>
      </w:pPr>
      <w:r>
        <w:rPr>
          <w:sz w:val="24"/>
          <w:szCs w:val="24"/>
        </w:rPr>
        <w:t>Updated paragraph (ii) to add guidance that Acquisition Career Navigator may be appointed or rescinded by the HCA.</w:t>
      </w:r>
    </w:p>
    <w:p w14:paraId="00000034" w14:textId="77777777" w:rsidR="0083143A" w:rsidRDefault="0083143A">
      <w:pPr>
        <w:spacing w:line="240" w:lineRule="auto"/>
        <w:ind w:left="1080"/>
        <w:rPr>
          <w:sz w:val="24"/>
          <w:szCs w:val="24"/>
        </w:rPr>
      </w:pPr>
    </w:p>
    <w:p w14:paraId="00000035" w14:textId="77777777" w:rsidR="0083143A" w:rsidRDefault="00000000">
      <w:pPr>
        <w:spacing w:line="240" w:lineRule="auto"/>
        <w:ind w:firstLine="720"/>
        <w:rPr>
          <w:sz w:val="24"/>
          <w:szCs w:val="24"/>
        </w:rPr>
      </w:pPr>
      <w:r>
        <w:rPr>
          <w:sz w:val="24"/>
          <w:szCs w:val="24"/>
        </w:rPr>
        <w:t>501.7 Determinations and Findings</w:t>
      </w:r>
    </w:p>
    <w:p w14:paraId="00000036" w14:textId="77777777" w:rsidR="0083143A" w:rsidRDefault="00000000">
      <w:pPr>
        <w:numPr>
          <w:ilvl w:val="0"/>
          <w:numId w:val="1"/>
        </w:numPr>
        <w:spacing w:line="240" w:lineRule="auto"/>
        <w:rPr>
          <w:sz w:val="24"/>
          <w:szCs w:val="24"/>
        </w:rPr>
      </w:pPr>
      <w:r>
        <w:rPr>
          <w:sz w:val="24"/>
          <w:szCs w:val="24"/>
        </w:rPr>
        <w:lastRenderedPageBreak/>
        <w:t>Added 501.707 to provide guidance on approvals for Determinations and Findings (D&amp;Fs). Any justifications approved by the SPE shall be first routed as required by the Service.</w:t>
      </w:r>
    </w:p>
    <w:p w14:paraId="00000037" w14:textId="77777777" w:rsidR="0083143A" w:rsidRDefault="0083143A">
      <w:pPr>
        <w:spacing w:line="240" w:lineRule="auto"/>
        <w:rPr>
          <w:sz w:val="24"/>
          <w:szCs w:val="24"/>
        </w:rPr>
      </w:pPr>
    </w:p>
    <w:p w14:paraId="00000038" w14:textId="77777777" w:rsidR="0083143A" w:rsidRDefault="00000000">
      <w:pPr>
        <w:spacing w:line="240" w:lineRule="auto"/>
        <w:ind w:left="360" w:firstLine="360"/>
        <w:rPr>
          <w:sz w:val="24"/>
          <w:szCs w:val="24"/>
        </w:rPr>
      </w:pPr>
      <w:r>
        <w:rPr>
          <w:sz w:val="24"/>
          <w:szCs w:val="24"/>
        </w:rPr>
        <w:t>502.1 Definitions</w:t>
      </w:r>
    </w:p>
    <w:p w14:paraId="00000039" w14:textId="77777777" w:rsidR="0083143A" w:rsidRDefault="00000000">
      <w:pPr>
        <w:numPr>
          <w:ilvl w:val="0"/>
          <w:numId w:val="1"/>
        </w:numPr>
        <w:spacing w:line="240" w:lineRule="auto"/>
        <w:rPr>
          <w:sz w:val="24"/>
          <w:szCs w:val="24"/>
        </w:rPr>
      </w:pPr>
      <w:r>
        <w:rPr>
          <w:sz w:val="24"/>
          <w:szCs w:val="24"/>
        </w:rPr>
        <w:t>Revised the definition of Contracting Director by removing the words “or contract administration” and replacing “defined” with “described”.</w:t>
      </w:r>
    </w:p>
    <w:p w14:paraId="0000003A" w14:textId="77777777" w:rsidR="0083143A" w:rsidRDefault="00000000">
      <w:pPr>
        <w:numPr>
          <w:ilvl w:val="0"/>
          <w:numId w:val="1"/>
        </w:numPr>
        <w:spacing w:line="240" w:lineRule="auto"/>
        <w:rPr>
          <w:sz w:val="24"/>
          <w:szCs w:val="24"/>
        </w:rPr>
      </w:pPr>
      <w:r>
        <w:rPr>
          <w:sz w:val="24"/>
          <w:szCs w:val="24"/>
        </w:rPr>
        <w:t>Added the definition for “Contracting Executive” and how the role is designated by the HCA.</w:t>
      </w:r>
    </w:p>
    <w:p w14:paraId="0000003B" w14:textId="77777777" w:rsidR="0083143A" w:rsidRDefault="00000000">
      <w:pPr>
        <w:numPr>
          <w:ilvl w:val="0"/>
          <w:numId w:val="1"/>
        </w:numPr>
        <w:spacing w:line="240" w:lineRule="auto"/>
        <w:rPr>
          <w:sz w:val="24"/>
          <w:szCs w:val="24"/>
        </w:rPr>
      </w:pPr>
      <w:r>
        <w:rPr>
          <w:sz w:val="24"/>
          <w:szCs w:val="24"/>
        </w:rPr>
        <w:t>Added the definition for “Head of the agency” to replace language that used to be in GSAM 501.707 prior to Change 161.</w:t>
      </w:r>
    </w:p>
    <w:p w14:paraId="0000003C" w14:textId="77777777" w:rsidR="0083143A" w:rsidRDefault="0083143A">
      <w:pPr>
        <w:spacing w:line="240" w:lineRule="auto"/>
        <w:ind w:left="1080"/>
        <w:rPr>
          <w:sz w:val="24"/>
          <w:szCs w:val="24"/>
        </w:rPr>
      </w:pPr>
    </w:p>
    <w:p w14:paraId="0000003D" w14:textId="77777777" w:rsidR="0083143A" w:rsidRDefault="00000000">
      <w:pPr>
        <w:spacing w:line="240" w:lineRule="auto"/>
        <w:ind w:left="360" w:firstLine="360"/>
        <w:rPr>
          <w:sz w:val="24"/>
          <w:szCs w:val="24"/>
        </w:rPr>
      </w:pPr>
      <w:r>
        <w:rPr>
          <w:sz w:val="24"/>
          <w:szCs w:val="24"/>
        </w:rPr>
        <w:t>506.3 Other than Full and Open Competition</w:t>
      </w:r>
    </w:p>
    <w:p w14:paraId="0000003E" w14:textId="77777777" w:rsidR="0083143A" w:rsidRDefault="00000000">
      <w:pPr>
        <w:numPr>
          <w:ilvl w:val="0"/>
          <w:numId w:val="1"/>
        </w:numPr>
        <w:spacing w:line="240" w:lineRule="auto"/>
        <w:rPr>
          <w:sz w:val="24"/>
          <w:szCs w:val="24"/>
        </w:rPr>
      </w:pPr>
      <w:r>
        <w:rPr>
          <w:sz w:val="24"/>
          <w:szCs w:val="24"/>
        </w:rPr>
        <w:t>Removed 506.303 Justifications and 506.303-1 Requirements from Subpart 506.3.</w:t>
      </w:r>
    </w:p>
    <w:p w14:paraId="0000003F" w14:textId="77777777" w:rsidR="0083143A" w:rsidRDefault="00000000">
      <w:pPr>
        <w:numPr>
          <w:ilvl w:val="0"/>
          <w:numId w:val="1"/>
        </w:numPr>
        <w:spacing w:line="240" w:lineRule="auto"/>
        <w:rPr>
          <w:sz w:val="24"/>
          <w:szCs w:val="24"/>
        </w:rPr>
      </w:pPr>
      <w:r>
        <w:rPr>
          <w:sz w:val="24"/>
          <w:szCs w:val="24"/>
        </w:rPr>
        <w:t>Added 506.304 “Approval of the justification” to better align the section title at FAR 6.304.</w:t>
      </w:r>
    </w:p>
    <w:p w14:paraId="00000040" w14:textId="77777777" w:rsidR="0083143A" w:rsidRDefault="00000000">
      <w:pPr>
        <w:numPr>
          <w:ilvl w:val="0"/>
          <w:numId w:val="1"/>
        </w:numPr>
        <w:spacing w:line="240" w:lineRule="auto"/>
        <w:rPr>
          <w:sz w:val="24"/>
          <w:szCs w:val="24"/>
        </w:rPr>
      </w:pPr>
      <w:r>
        <w:rPr>
          <w:sz w:val="24"/>
          <w:szCs w:val="24"/>
        </w:rPr>
        <w:t>Revised paragraph (a) to replace “Senior Procurement Executive” with the acronym “SPE”.</w:t>
      </w:r>
    </w:p>
    <w:p w14:paraId="00000041" w14:textId="77777777" w:rsidR="0083143A" w:rsidRDefault="00000000">
      <w:pPr>
        <w:numPr>
          <w:ilvl w:val="0"/>
          <w:numId w:val="1"/>
        </w:numPr>
        <w:spacing w:line="240" w:lineRule="auto"/>
        <w:rPr>
          <w:sz w:val="24"/>
          <w:szCs w:val="24"/>
        </w:rPr>
      </w:pPr>
      <w:r>
        <w:rPr>
          <w:sz w:val="24"/>
          <w:szCs w:val="24"/>
        </w:rPr>
        <w:t>Revised paragraph (b) to replace “Senior Procurement Executive” with the acronym “SPE”.</w:t>
      </w:r>
    </w:p>
    <w:p w14:paraId="00000042" w14:textId="77777777" w:rsidR="0083143A" w:rsidRDefault="00000000">
      <w:pPr>
        <w:numPr>
          <w:ilvl w:val="0"/>
          <w:numId w:val="1"/>
        </w:numPr>
        <w:spacing w:line="240" w:lineRule="auto"/>
        <w:rPr>
          <w:sz w:val="24"/>
          <w:szCs w:val="24"/>
        </w:rPr>
      </w:pPr>
      <w:r>
        <w:rPr>
          <w:sz w:val="24"/>
          <w:szCs w:val="24"/>
        </w:rPr>
        <w:t>Revised paragraph (c) to include the SPE email address and replaced “Senior Procurement Executive” with the acronym “SPE”.</w:t>
      </w:r>
    </w:p>
    <w:p w14:paraId="00000043" w14:textId="77777777" w:rsidR="0083143A" w:rsidRDefault="00000000">
      <w:pPr>
        <w:numPr>
          <w:ilvl w:val="0"/>
          <w:numId w:val="1"/>
        </w:numPr>
        <w:spacing w:line="240" w:lineRule="auto"/>
        <w:rPr>
          <w:sz w:val="24"/>
          <w:szCs w:val="24"/>
        </w:rPr>
      </w:pPr>
      <w:r>
        <w:rPr>
          <w:sz w:val="24"/>
          <w:szCs w:val="24"/>
        </w:rPr>
        <w:t>Added paragraph (d):</w:t>
      </w:r>
    </w:p>
    <w:p w14:paraId="00000044" w14:textId="77777777" w:rsidR="0083143A" w:rsidRDefault="00000000">
      <w:pPr>
        <w:numPr>
          <w:ilvl w:val="1"/>
          <w:numId w:val="1"/>
        </w:numPr>
        <w:spacing w:line="240" w:lineRule="auto"/>
        <w:rPr>
          <w:sz w:val="24"/>
          <w:szCs w:val="24"/>
        </w:rPr>
      </w:pPr>
      <w:r>
        <w:rPr>
          <w:sz w:val="24"/>
          <w:szCs w:val="24"/>
        </w:rPr>
        <w:t xml:space="preserve">Provided guidance on the approval and routing process for justifications for other than full and open competition. </w:t>
      </w:r>
    </w:p>
    <w:p w14:paraId="00000045" w14:textId="5E9DF335" w:rsidR="0083143A" w:rsidRDefault="00000000">
      <w:pPr>
        <w:numPr>
          <w:ilvl w:val="1"/>
          <w:numId w:val="1"/>
        </w:numPr>
        <w:spacing w:line="240" w:lineRule="auto"/>
        <w:rPr>
          <w:sz w:val="24"/>
          <w:szCs w:val="24"/>
        </w:rPr>
      </w:pPr>
      <w:r>
        <w:rPr>
          <w:sz w:val="24"/>
          <w:szCs w:val="24"/>
        </w:rPr>
        <w:t>Clarified that the Contracting Activity Advocate for Competition must approve all justifications for other than full and open competition over $750K. This is in addition to other approval requirements (e.g.</w:t>
      </w:r>
      <w:ins w:id="1" w:author="Francis Poe" w:date="2023-10-03T17:45:00Z">
        <w:r w:rsidR="004378D1">
          <w:rPr>
            <w:sz w:val="24"/>
            <w:szCs w:val="24"/>
          </w:rPr>
          <w:t>,</w:t>
        </w:r>
      </w:ins>
      <w:r>
        <w:rPr>
          <w:sz w:val="24"/>
          <w:szCs w:val="24"/>
        </w:rPr>
        <w:t xml:space="preserve"> approval by the contracting executive or HCA)  </w:t>
      </w:r>
    </w:p>
    <w:p w14:paraId="00000046" w14:textId="77777777" w:rsidR="0083143A" w:rsidRDefault="00000000">
      <w:pPr>
        <w:numPr>
          <w:ilvl w:val="1"/>
          <w:numId w:val="1"/>
        </w:numPr>
        <w:spacing w:line="240" w:lineRule="auto"/>
        <w:rPr>
          <w:sz w:val="24"/>
          <w:szCs w:val="24"/>
        </w:rPr>
      </w:pPr>
      <w:r>
        <w:rPr>
          <w:sz w:val="24"/>
          <w:szCs w:val="24"/>
        </w:rPr>
        <w:t>Clarifies that FAS and PBS may have additional routing/approval requirements for justifications approved by the SPE.</w:t>
      </w:r>
    </w:p>
    <w:p w14:paraId="00000047" w14:textId="77777777" w:rsidR="0083143A" w:rsidRDefault="00000000">
      <w:pPr>
        <w:numPr>
          <w:ilvl w:val="0"/>
          <w:numId w:val="1"/>
        </w:numPr>
        <w:spacing w:line="240" w:lineRule="auto"/>
        <w:rPr>
          <w:sz w:val="24"/>
          <w:szCs w:val="24"/>
        </w:rPr>
      </w:pPr>
      <w:r>
        <w:rPr>
          <w:sz w:val="24"/>
          <w:szCs w:val="24"/>
        </w:rPr>
        <w:t>Added paragraph (e):</w:t>
      </w:r>
    </w:p>
    <w:p w14:paraId="00000048" w14:textId="77777777" w:rsidR="0083143A" w:rsidRDefault="00000000">
      <w:pPr>
        <w:numPr>
          <w:ilvl w:val="1"/>
          <w:numId w:val="1"/>
        </w:numPr>
        <w:spacing w:line="240" w:lineRule="auto"/>
        <w:rPr>
          <w:sz w:val="24"/>
          <w:szCs w:val="24"/>
        </w:rPr>
      </w:pPr>
      <w:r>
        <w:rPr>
          <w:sz w:val="24"/>
          <w:szCs w:val="24"/>
        </w:rPr>
        <w:t xml:space="preserve">Provided the updated dollar value thresholds and the level of approving official for justifications for other than full and open competition. </w:t>
      </w:r>
    </w:p>
    <w:p w14:paraId="00000049" w14:textId="77777777" w:rsidR="0083143A" w:rsidRDefault="00000000">
      <w:pPr>
        <w:numPr>
          <w:ilvl w:val="1"/>
          <w:numId w:val="1"/>
        </w:numPr>
        <w:spacing w:line="240" w:lineRule="auto"/>
        <w:rPr>
          <w:sz w:val="24"/>
          <w:szCs w:val="24"/>
        </w:rPr>
      </w:pPr>
      <w:r>
        <w:rPr>
          <w:sz w:val="24"/>
          <w:szCs w:val="24"/>
        </w:rPr>
        <w:t xml:space="preserve">Emphasized that the thresholds are minimum approval requirements and that HCAs may further limit approval authority or lower thresholds. This recognizes the difference between GSA’s many contracting activities and that the dollar value of the acquisition is not the sole determinant of risk. </w:t>
      </w:r>
    </w:p>
    <w:p w14:paraId="0000004A" w14:textId="77777777" w:rsidR="0083143A" w:rsidRDefault="0083143A">
      <w:pPr>
        <w:spacing w:line="240" w:lineRule="auto"/>
        <w:ind w:left="1440"/>
        <w:rPr>
          <w:sz w:val="24"/>
          <w:szCs w:val="24"/>
        </w:rPr>
      </w:pPr>
    </w:p>
    <w:p w14:paraId="0000004B" w14:textId="77777777" w:rsidR="0083143A" w:rsidRDefault="00000000">
      <w:pPr>
        <w:spacing w:line="240" w:lineRule="auto"/>
        <w:ind w:left="360" w:firstLine="360"/>
        <w:rPr>
          <w:sz w:val="24"/>
          <w:szCs w:val="24"/>
        </w:rPr>
      </w:pPr>
      <w:r>
        <w:rPr>
          <w:sz w:val="24"/>
          <w:szCs w:val="24"/>
        </w:rPr>
        <w:t>507.1 Acquisition Plans</w:t>
      </w:r>
    </w:p>
    <w:p w14:paraId="0000004C" w14:textId="77777777" w:rsidR="0083143A" w:rsidRDefault="00000000">
      <w:pPr>
        <w:numPr>
          <w:ilvl w:val="0"/>
          <w:numId w:val="1"/>
        </w:numPr>
        <w:spacing w:line="240" w:lineRule="auto"/>
        <w:rPr>
          <w:sz w:val="24"/>
          <w:szCs w:val="24"/>
        </w:rPr>
      </w:pPr>
      <w:r>
        <w:rPr>
          <w:sz w:val="24"/>
          <w:szCs w:val="24"/>
        </w:rPr>
        <w:t>Updated 501.703 “Agency-head responsibilities”.</w:t>
      </w:r>
    </w:p>
    <w:p w14:paraId="0000004D" w14:textId="77777777" w:rsidR="0083143A" w:rsidRDefault="00000000">
      <w:pPr>
        <w:numPr>
          <w:ilvl w:val="0"/>
          <w:numId w:val="1"/>
        </w:numPr>
        <w:spacing w:line="240" w:lineRule="auto"/>
        <w:rPr>
          <w:sz w:val="24"/>
          <w:szCs w:val="24"/>
        </w:rPr>
      </w:pPr>
      <w:r>
        <w:rPr>
          <w:sz w:val="24"/>
          <w:szCs w:val="24"/>
        </w:rPr>
        <w:t>Revised paragraph (b)(1):</w:t>
      </w:r>
    </w:p>
    <w:p w14:paraId="0000004E" w14:textId="77777777" w:rsidR="0083143A" w:rsidRDefault="00000000">
      <w:pPr>
        <w:numPr>
          <w:ilvl w:val="1"/>
          <w:numId w:val="1"/>
        </w:numPr>
        <w:spacing w:line="240" w:lineRule="auto"/>
        <w:rPr>
          <w:sz w:val="24"/>
          <w:szCs w:val="24"/>
        </w:rPr>
      </w:pPr>
      <w:r>
        <w:rPr>
          <w:sz w:val="24"/>
          <w:szCs w:val="24"/>
        </w:rPr>
        <w:t>Provided guidance to allow HCA’s to further limit approval authority for approving officials.</w:t>
      </w:r>
    </w:p>
    <w:p w14:paraId="0000004F" w14:textId="77777777" w:rsidR="0083143A" w:rsidRDefault="00000000">
      <w:pPr>
        <w:numPr>
          <w:ilvl w:val="1"/>
          <w:numId w:val="1"/>
        </w:numPr>
        <w:spacing w:line="240" w:lineRule="auto"/>
        <w:rPr>
          <w:sz w:val="24"/>
          <w:szCs w:val="24"/>
        </w:rPr>
      </w:pPr>
      <w:r>
        <w:rPr>
          <w:sz w:val="24"/>
          <w:szCs w:val="24"/>
        </w:rPr>
        <w:lastRenderedPageBreak/>
        <w:t xml:space="preserve">Updated the chart to provide new dollar value thresholds and the level of approving officials to account for time and inflation. </w:t>
      </w:r>
    </w:p>
    <w:p w14:paraId="00000050" w14:textId="77777777" w:rsidR="0083143A" w:rsidRPr="004155E1" w:rsidRDefault="00000000">
      <w:pPr>
        <w:numPr>
          <w:ilvl w:val="1"/>
          <w:numId w:val="1"/>
        </w:numPr>
        <w:spacing w:line="240" w:lineRule="auto"/>
        <w:rPr>
          <w:sz w:val="24"/>
          <w:szCs w:val="24"/>
        </w:rPr>
      </w:pPr>
      <w:r>
        <w:rPr>
          <w:sz w:val="24"/>
          <w:szCs w:val="24"/>
        </w:rPr>
        <w:t xml:space="preserve">Revised the Contracting Officer Approval threshold for Acquisition Plans to $5M to </w:t>
      </w:r>
      <w:r>
        <w:rPr>
          <w:sz w:val="24"/>
          <w:szCs w:val="24"/>
          <w:highlight w:val="white"/>
        </w:rPr>
        <w:t xml:space="preserve">align with the legal review thresholds in GSA Order ADM 5000.4B. </w:t>
      </w:r>
      <w:r w:rsidRPr="004155E1">
        <w:rPr>
          <w:sz w:val="24"/>
          <w:szCs w:val="24"/>
          <w:highlight w:val="white"/>
        </w:rPr>
        <w:t>This figure represents minimum requirements and HCA's may further limit approval authority for the various approving officials.</w:t>
      </w:r>
    </w:p>
    <w:p w14:paraId="00000051" w14:textId="77777777" w:rsidR="0083143A" w:rsidRDefault="00000000">
      <w:pPr>
        <w:numPr>
          <w:ilvl w:val="1"/>
          <w:numId w:val="1"/>
        </w:numPr>
        <w:spacing w:line="240" w:lineRule="auto"/>
        <w:rPr>
          <w:sz w:val="24"/>
          <w:szCs w:val="24"/>
        </w:rPr>
      </w:pPr>
      <w:r>
        <w:rPr>
          <w:sz w:val="24"/>
          <w:szCs w:val="24"/>
        </w:rPr>
        <w:t>Removed paragraph (i) and (ii) and incorporated the guidance in paragraph (b)(1).</w:t>
      </w:r>
    </w:p>
    <w:p w14:paraId="00000052" w14:textId="77777777" w:rsidR="0083143A" w:rsidRDefault="0083143A">
      <w:pPr>
        <w:spacing w:line="240" w:lineRule="auto"/>
        <w:ind w:left="1440"/>
        <w:rPr>
          <w:sz w:val="24"/>
          <w:szCs w:val="24"/>
        </w:rPr>
      </w:pPr>
    </w:p>
    <w:p w14:paraId="00000053" w14:textId="77777777" w:rsidR="0083143A" w:rsidRDefault="00000000">
      <w:pPr>
        <w:numPr>
          <w:ilvl w:val="0"/>
          <w:numId w:val="1"/>
        </w:numPr>
        <w:spacing w:line="240" w:lineRule="auto"/>
        <w:rPr>
          <w:sz w:val="24"/>
          <w:szCs w:val="24"/>
        </w:rPr>
      </w:pPr>
      <w:r>
        <w:rPr>
          <w:sz w:val="24"/>
          <w:szCs w:val="24"/>
        </w:rPr>
        <w:t>Revised paragraph (b)(2):</w:t>
      </w:r>
    </w:p>
    <w:p w14:paraId="00000054" w14:textId="77777777" w:rsidR="0083143A" w:rsidRDefault="00000000">
      <w:pPr>
        <w:numPr>
          <w:ilvl w:val="1"/>
          <w:numId w:val="1"/>
        </w:numPr>
        <w:spacing w:line="240" w:lineRule="auto"/>
        <w:rPr>
          <w:sz w:val="24"/>
          <w:szCs w:val="24"/>
        </w:rPr>
      </w:pPr>
      <w:r>
        <w:rPr>
          <w:sz w:val="24"/>
          <w:szCs w:val="24"/>
        </w:rPr>
        <w:t xml:space="preserve">Provided guidance that contracting activities shall provide notification to the Service-Level Acquisition Policy Office and to the SPE during the market research phase for acquisitions anticipated to be valued over $500 million. </w:t>
      </w:r>
    </w:p>
    <w:p w14:paraId="00000055" w14:textId="77777777" w:rsidR="0083143A" w:rsidRDefault="0083143A">
      <w:pPr>
        <w:spacing w:line="240" w:lineRule="auto"/>
        <w:ind w:left="1440"/>
        <w:rPr>
          <w:sz w:val="24"/>
          <w:szCs w:val="24"/>
        </w:rPr>
      </w:pPr>
    </w:p>
    <w:p w14:paraId="00000056" w14:textId="77777777" w:rsidR="0083143A" w:rsidRDefault="00000000">
      <w:pPr>
        <w:numPr>
          <w:ilvl w:val="0"/>
          <w:numId w:val="1"/>
        </w:numPr>
        <w:spacing w:line="240" w:lineRule="auto"/>
        <w:rPr>
          <w:sz w:val="24"/>
          <w:szCs w:val="24"/>
        </w:rPr>
      </w:pPr>
      <w:r>
        <w:rPr>
          <w:sz w:val="24"/>
          <w:szCs w:val="24"/>
        </w:rPr>
        <w:t>Added paragraph (b)(3):</w:t>
      </w:r>
    </w:p>
    <w:p w14:paraId="00000057" w14:textId="77777777" w:rsidR="0083143A" w:rsidRDefault="00000000">
      <w:pPr>
        <w:numPr>
          <w:ilvl w:val="1"/>
          <w:numId w:val="1"/>
        </w:numPr>
        <w:spacing w:line="240" w:lineRule="auto"/>
        <w:rPr>
          <w:sz w:val="24"/>
          <w:szCs w:val="24"/>
        </w:rPr>
      </w:pPr>
      <w:r>
        <w:rPr>
          <w:sz w:val="24"/>
          <w:szCs w:val="24"/>
        </w:rPr>
        <w:t>Replaced the existing paragraph (2) with (3) and re-numbered the remaining sections.</w:t>
      </w:r>
    </w:p>
    <w:p w14:paraId="00000058" w14:textId="77777777" w:rsidR="0083143A" w:rsidRDefault="00000000">
      <w:pPr>
        <w:numPr>
          <w:ilvl w:val="1"/>
          <w:numId w:val="1"/>
        </w:numPr>
        <w:spacing w:line="240" w:lineRule="auto"/>
        <w:rPr>
          <w:sz w:val="24"/>
          <w:szCs w:val="24"/>
        </w:rPr>
      </w:pPr>
      <w:r>
        <w:rPr>
          <w:sz w:val="24"/>
          <w:szCs w:val="24"/>
        </w:rPr>
        <w:t xml:space="preserve">Revised the guidance to clarify that if an acquisition meets certain criteria identified in paragraph (i), (ii) or (iii), and (iv), the planner must obtain HCA approval of the acquisition plan. </w:t>
      </w:r>
    </w:p>
    <w:p w14:paraId="00000059" w14:textId="77777777" w:rsidR="0083143A" w:rsidRDefault="00000000">
      <w:pPr>
        <w:numPr>
          <w:ilvl w:val="1"/>
          <w:numId w:val="1"/>
        </w:numPr>
        <w:spacing w:line="240" w:lineRule="auto"/>
        <w:rPr>
          <w:sz w:val="24"/>
          <w:szCs w:val="24"/>
        </w:rPr>
      </w:pPr>
      <w:r>
        <w:rPr>
          <w:sz w:val="24"/>
          <w:szCs w:val="24"/>
        </w:rPr>
        <w:t>Provided guidance that this HCA authority cannot be re-delegated lower than the Contracting Director.</w:t>
      </w:r>
    </w:p>
    <w:p w14:paraId="0000005A" w14:textId="77777777" w:rsidR="0083143A" w:rsidRDefault="00000000">
      <w:pPr>
        <w:numPr>
          <w:ilvl w:val="1"/>
          <w:numId w:val="1"/>
        </w:numPr>
        <w:spacing w:line="240" w:lineRule="auto"/>
        <w:rPr>
          <w:sz w:val="24"/>
          <w:szCs w:val="24"/>
        </w:rPr>
      </w:pPr>
      <w:r>
        <w:rPr>
          <w:sz w:val="24"/>
          <w:szCs w:val="24"/>
        </w:rPr>
        <w:t xml:space="preserve">Revised paragraph (3)(ii) to replace “GSA” with “the contracting activity” </w:t>
      </w:r>
      <w:proofErr w:type="gramStart"/>
      <w:r>
        <w:rPr>
          <w:sz w:val="24"/>
          <w:szCs w:val="24"/>
        </w:rPr>
        <w:t>in order to</w:t>
      </w:r>
      <w:proofErr w:type="gramEnd"/>
      <w:r>
        <w:rPr>
          <w:sz w:val="24"/>
          <w:szCs w:val="24"/>
        </w:rPr>
        <w:t xml:space="preserve"> provide clarification on an acquisition that the service level has little or no experience.</w:t>
      </w:r>
    </w:p>
    <w:p w14:paraId="0000005B" w14:textId="77777777" w:rsidR="0083143A" w:rsidRDefault="00000000">
      <w:pPr>
        <w:numPr>
          <w:ilvl w:val="1"/>
          <w:numId w:val="1"/>
        </w:numPr>
        <w:spacing w:line="240" w:lineRule="auto"/>
        <w:rPr>
          <w:sz w:val="24"/>
          <w:szCs w:val="24"/>
        </w:rPr>
      </w:pPr>
      <w:r>
        <w:rPr>
          <w:sz w:val="24"/>
          <w:szCs w:val="24"/>
        </w:rPr>
        <w:t>Incorporated guidance on “consolidation or bundling over $2 million” into section (v).</w:t>
      </w:r>
    </w:p>
    <w:p w14:paraId="0000005C" w14:textId="77777777" w:rsidR="0083143A" w:rsidRDefault="00000000">
      <w:pPr>
        <w:numPr>
          <w:ilvl w:val="1"/>
          <w:numId w:val="1"/>
        </w:numPr>
        <w:spacing w:line="240" w:lineRule="auto"/>
        <w:rPr>
          <w:sz w:val="24"/>
          <w:szCs w:val="24"/>
        </w:rPr>
      </w:pPr>
      <w:r>
        <w:rPr>
          <w:sz w:val="24"/>
          <w:szCs w:val="24"/>
        </w:rPr>
        <w:t>Removed paragraphs (A) and (B) and re-numbered the remaining section.</w:t>
      </w:r>
    </w:p>
    <w:p w14:paraId="0000005D" w14:textId="77777777" w:rsidR="0083143A" w:rsidRDefault="0083143A">
      <w:pPr>
        <w:spacing w:line="240" w:lineRule="auto"/>
        <w:ind w:left="1080"/>
        <w:rPr>
          <w:sz w:val="24"/>
          <w:szCs w:val="24"/>
        </w:rPr>
      </w:pPr>
    </w:p>
    <w:p w14:paraId="0000005E" w14:textId="77777777" w:rsidR="0083143A" w:rsidRDefault="00000000">
      <w:pPr>
        <w:spacing w:line="240" w:lineRule="auto"/>
        <w:ind w:firstLine="720"/>
        <w:rPr>
          <w:sz w:val="24"/>
          <w:szCs w:val="24"/>
        </w:rPr>
      </w:pPr>
      <w:r>
        <w:rPr>
          <w:sz w:val="24"/>
          <w:szCs w:val="24"/>
        </w:rPr>
        <w:t>508.4 Federal Supply Schedules</w:t>
      </w:r>
    </w:p>
    <w:p w14:paraId="0000005F" w14:textId="77777777" w:rsidR="0083143A" w:rsidRDefault="00000000">
      <w:pPr>
        <w:numPr>
          <w:ilvl w:val="0"/>
          <w:numId w:val="1"/>
        </w:numPr>
        <w:spacing w:line="240" w:lineRule="auto"/>
        <w:rPr>
          <w:sz w:val="24"/>
          <w:szCs w:val="24"/>
        </w:rPr>
      </w:pPr>
      <w:r>
        <w:rPr>
          <w:sz w:val="24"/>
          <w:szCs w:val="24"/>
        </w:rPr>
        <w:t>Added 508.405(a) for approval requirements for single award BPA D&amp;Fs.</w:t>
      </w:r>
    </w:p>
    <w:p w14:paraId="00000060" w14:textId="77777777" w:rsidR="0083143A" w:rsidRDefault="00000000">
      <w:pPr>
        <w:numPr>
          <w:ilvl w:val="0"/>
          <w:numId w:val="1"/>
        </w:numPr>
        <w:spacing w:line="240" w:lineRule="auto"/>
        <w:rPr>
          <w:sz w:val="24"/>
          <w:szCs w:val="24"/>
        </w:rPr>
      </w:pPr>
      <w:r>
        <w:rPr>
          <w:sz w:val="24"/>
          <w:szCs w:val="24"/>
        </w:rPr>
        <w:t xml:space="preserve">Re-alphabetized the paragraphs to add (b) before the INFORM procedures. </w:t>
      </w:r>
    </w:p>
    <w:p w14:paraId="00000061" w14:textId="77777777" w:rsidR="0083143A" w:rsidRDefault="0083143A">
      <w:pPr>
        <w:spacing w:line="240" w:lineRule="auto"/>
        <w:ind w:left="1080"/>
        <w:rPr>
          <w:sz w:val="24"/>
          <w:szCs w:val="24"/>
        </w:rPr>
      </w:pPr>
    </w:p>
    <w:p w14:paraId="00000062" w14:textId="77777777" w:rsidR="0083143A" w:rsidRDefault="00000000">
      <w:pPr>
        <w:spacing w:line="240" w:lineRule="auto"/>
        <w:ind w:firstLine="720"/>
        <w:rPr>
          <w:sz w:val="24"/>
          <w:szCs w:val="24"/>
        </w:rPr>
      </w:pPr>
      <w:r>
        <w:rPr>
          <w:sz w:val="24"/>
          <w:szCs w:val="24"/>
        </w:rPr>
        <w:t>516.6 Time-and-Materials, Labor-Hour, and Letter Contracts</w:t>
      </w:r>
    </w:p>
    <w:p w14:paraId="00000063" w14:textId="77777777" w:rsidR="0083143A" w:rsidRDefault="00000000">
      <w:pPr>
        <w:numPr>
          <w:ilvl w:val="0"/>
          <w:numId w:val="1"/>
        </w:numPr>
        <w:spacing w:line="240" w:lineRule="auto"/>
        <w:rPr>
          <w:sz w:val="24"/>
          <w:szCs w:val="24"/>
        </w:rPr>
      </w:pPr>
      <w:r>
        <w:rPr>
          <w:sz w:val="24"/>
          <w:szCs w:val="24"/>
        </w:rPr>
        <w:t>Added 516.601 for approval requirements for time-and-material contract D&amp;Fs.</w:t>
      </w:r>
    </w:p>
    <w:p w14:paraId="00000064" w14:textId="77777777" w:rsidR="0083143A" w:rsidRDefault="0083143A">
      <w:pPr>
        <w:spacing w:line="240" w:lineRule="auto"/>
        <w:ind w:left="1080"/>
        <w:rPr>
          <w:sz w:val="24"/>
          <w:szCs w:val="24"/>
        </w:rPr>
      </w:pPr>
    </w:p>
    <w:p w14:paraId="00000065" w14:textId="77777777" w:rsidR="0083143A" w:rsidRDefault="00000000">
      <w:pPr>
        <w:spacing w:line="240" w:lineRule="auto"/>
        <w:ind w:firstLine="720"/>
        <w:rPr>
          <w:sz w:val="24"/>
          <w:szCs w:val="24"/>
        </w:rPr>
      </w:pPr>
      <w:r>
        <w:rPr>
          <w:sz w:val="24"/>
          <w:szCs w:val="24"/>
        </w:rPr>
        <w:t>517.5 - Interagency Acquisitions</w:t>
      </w:r>
    </w:p>
    <w:p w14:paraId="00000066" w14:textId="77777777" w:rsidR="0083143A" w:rsidRDefault="00000000">
      <w:pPr>
        <w:numPr>
          <w:ilvl w:val="0"/>
          <w:numId w:val="1"/>
        </w:numPr>
        <w:spacing w:line="240" w:lineRule="auto"/>
        <w:rPr>
          <w:sz w:val="24"/>
          <w:szCs w:val="24"/>
        </w:rPr>
      </w:pPr>
      <w:r>
        <w:rPr>
          <w:sz w:val="24"/>
          <w:szCs w:val="24"/>
        </w:rPr>
        <w:t>Added 517.502(a)(3) for approval requirements for interagency acquisitions.</w:t>
      </w:r>
    </w:p>
    <w:p w14:paraId="00000067" w14:textId="77777777" w:rsidR="0083143A" w:rsidRDefault="00000000">
      <w:pPr>
        <w:numPr>
          <w:ilvl w:val="0"/>
          <w:numId w:val="1"/>
        </w:numPr>
        <w:spacing w:line="240" w:lineRule="auto"/>
        <w:rPr>
          <w:sz w:val="24"/>
          <w:szCs w:val="24"/>
        </w:rPr>
      </w:pPr>
      <w:r>
        <w:rPr>
          <w:sz w:val="24"/>
          <w:szCs w:val="24"/>
        </w:rPr>
        <w:t>Added 517.502(a)(4) to provide guidance on acceptance procedures for PBS Reimbursable Work Authorizations (RWA).</w:t>
      </w:r>
    </w:p>
    <w:p w14:paraId="00000068" w14:textId="77777777" w:rsidR="0083143A" w:rsidRDefault="0083143A">
      <w:pPr>
        <w:spacing w:line="240" w:lineRule="auto"/>
        <w:ind w:left="1080"/>
        <w:rPr>
          <w:sz w:val="24"/>
          <w:szCs w:val="24"/>
        </w:rPr>
      </w:pPr>
    </w:p>
    <w:p w14:paraId="00000069" w14:textId="77777777" w:rsidR="0083143A" w:rsidRDefault="00000000">
      <w:pPr>
        <w:spacing w:line="240" w:lineRule="auto"/>
        <w:ind w:firstLine="720"/>
        <w:rPr>
          <w:sz w:val="24"/>
          <w:szCs w:val="24"/>
        </w:rPr>
      </w:pPr>
      <w:r>
        <w:rPr>
          <w:sz w:val="24"/>
          <w:szCs w:val="24"/>
        </w:rPr>
        <w:t>527.3 - Patent Rights under Government Contracts</w:t>
      </w:r>
    </w:p>
    <w:p w14:paraId="0000006A" w14:textId="77777777" w:rsidR="0083143A" w:rsidRDefault="00000000">
      <w:pPr>
        <w:numPr>
          <w:ilvl w:val="0"/>
          <w:numId w:val="1"/>
        </w:numPr>
        <w:spacing w:line="240" w:lineRule="auto"/>
        <w:rPr>
          <w:sz w:val="24"/>
          <w:szCs w:val="24"/>
        </w:rPr>
      </w:pPr>
      <w:r>
        <w:rPr>
          <w:sz w:val="24"/>
          <w:szCs w:val="24"/>
        </w:rPr>
        <w:t>Added 527.306 for approval requirements for third party licensing D&amp;Fs.</w:t>
      </w:r>
    </w:p>
    <w:p w14:paraId="0000006B" w14:textId="77777777" w:rsidR="0083143A" w:rsidRDefault="0083143A">
      <w:pPr>
        <w:spacing w:line="240" w:lineRule="auto"/>
        <w:ind w:left="2208"/>
        <w:rPr>
          <w:sz w:val="24"/>
          <w:szCs w:val="24"/>
        </w:rPr>
      </w:pPr>
    </w:p>
    <w:p w14:paraId="0000006C" w14:textId="77777777" w:rsidR="0083143A" w:rsidRDefault="00000000">
      <w:pPr>
        <w:numPr>
          <w:ilvl w:val="0"/>
          <w:numId w:val="2"/>
        </w:numPr>
        <w:spacing w:line="240" w:lineRule="auto"/>
        <w:rPr>
          <w:sz w:val="24"/>
          <w:szCs w:val="24"/>
        </w:rPr>
      </w:pPr>
      <w:r>
        <w:rPr>
          <w:sz w:val="24"/>
          <w:szCs w:val="24"/>
          <w:u w:val="single"/>
        </w:rPr>
        <w:lastRenderedPageBreak/>
        <w:t>Cancellations</w:t>
      </w:r>
      <w:r>
        <w:rPr>
          <w:sz w:val="24"/>
          <w:szCs w:val="24"/>
        </w:rPr>
        <w:t>. None.</w:t>
      </w:r>
    </w:p>
    <w:p w14:paraId="0000006D" w14:textId="77777777" w:rsidR="0083143A" w:rsidRDefault="0083143A">
      <w:pPr>
        <w:spacing w:line="240" w:lineRule="auto"/>
        <w:ind w:left="390"/>
        <w:rPr>
          <w:sz w:val="24"/>
          <w:szCs w:val="24"/>
          <w:u w:val="single"/>
        </w:rPr>
      </w:pPr>
    </w:p>
    <w:p w14:paraId="0000006E" w14:textId="77777777" w:rsidR="0083143A" w:rsidRDefault="00000000">
      <w:pPr>
        <w:numPr>
          <w:ilvl w:val="0"/>
          <w:numId w:val="2"/>
        </w:numPr>
        <w:spacing w:line="240" w:lineRule="auto"/>
        <w:rPr>
          <w:sz w:val="24"/>
          <w:szCs w:val="24"/>
        </w:rPr>
      </w:pPr>
      <w:r>
        <w:rPr>
          <w:sz w:val="24"/>
          <w:szCs w:val="24"/>
          <w:u w:val="single"/>
        </w:rPr>
        <w:t>Point of contact</w:t>
      </w:r>
      <w:r>
        <w:rPr>
          <w:sz w:val="24"/>
          <w:szCs w:val="24"/>
        </w:rPr>
        <w:t xml:space="preserve">. For clarification of content, contact the GSA Acquisition Policy Division at </w:t>
      </w:r>
      <w:hyperlink r:id="rId7">
        <w:r>
          <w:rPr>
            <w:color w:val="1155CC"/>
            <w:sz w:val="24"/>
            <w:szCs w:val="24"/>
            <w:u w:val="single"/>
          </w:rPr>
          <w:t>gsarpolicy@gsa.gov</w:t>
        </w:r>
      </w:hyperlink>
      <w:r>
        <w:rPr>
          <w:sz w:val="24"/>
          <w:szCs w:val="24"/>
        </w:rPr>
        <w:t xml:space="preserve">. </w:t>
      </w:r>
    </w:p>
    <w:p w14:paraId="0000006F" w14:textId="77777777" w:rsidR="0083143A" w:rsidRDefault="0083143A">
      <w:pPr>
        <w:spacing w:line="240" w:lineRule="auto"/>
        <w:rPr>
          <w:sz w:val="24"/>
          <w:szCs w:val="24"/>
        </w:rPr>
      </w:pPr>
    </w:p>
    <w:p w14:paraId="00000070" w14:textId="77777777" w:rsidR="0083143A" w:rsidRDefault="0083143A">
      <w:pPr>
        <w:spacing w:line="240" w:lineRule="auto"/>
        <w:rPr>
          <w:sz w:val="24"/>
          <w:szCs w:val="24"/>
        </w:rPr>
      </w:pPr>
    </w:p>
    <w:p w14:paraId="00000071" w14:textId="77777777" w:rsidR="0083143A" w:rsidRDefault="0083143A">
      <w:pPr>
        <w:spacing w:line="240" w:lineRule="auto"/>
        <w:rPr>
          <w:sz w:val="24"/>
          <w:szCs w:val="24"/>
        </w:rPr>
      </w:pPr>
    </w:p>
    <w:p w14:paraId="00000072" w14:textId="77777777" w:rsidR="0083143A" w:rsidRDefault="00000000">
      <w:pPr>
        <w:spacing w:line="240" w:lineRule="auto"/>
        <w:rPr>
          <w:sz w:val="24"/>
          <w:szCs w:val="24"/>
        </w:rPr>
      </w:pPr>
      <w:r>
        <w:rPr>
          <w:sz w:val="24"/>
          <w:szCs w:val="24"/>
        </w:rPr>
        <w:t>Jeffrey Koses</w:t>
      </w:r>
    </w:p>
    <w:p w14:paraId="00000073" w14:textId="77777777" w:rsidR="0083143A" w:rsidRDefault="00000000">
      <w:pPr>
        <w:spacing w:line="240" w:lineRule="auto"/>
        <w:rPr>
          <w:sz w:val="24"/>
          <w:szCs w:val="24"/>
        </w:rPr>
      </w:pPr>
      <w:r>
        <w:rPr>
          <w:sz w:val="24"/>
          <w:szCs w:val="24"/>
        </w:rPr>
        <w:t>Senior Procurement Executive</w:t>
      </w:r>
    </w:p>
    <w:p w14:paraId="00000074" w14:textId="77777777" w:rsidR="0083143A" w:rsidRDefault="00000000">
      <w:pPr>
        <w:spacing w:line="240" w:lineRule="auto"/>
        <w:rPr>
          <w:sz w:val="24"/>
          <w:szCs w:val="24"/>
        </w:rPr>
      </w:pPr>
      <w:r>
        <w:rPr>
          <w:sz w:val="24"/>
          <w:szCs w:val="24"/>
        </w:rPr>
        <w:t>Office of Acquisition Policy</w:t>
      </w:r>
    </w:p>
    <w:p w14:paraId="00000075" w14:textId="77777777" w:rsidR="0083143A" w:rsidRDefault="00000000">
      <w:pPr>
        <w:spacing w:line="240" w:lineRule="auto"/>
        <w:rPr>
          <w:sz w:val="24"/>
          <w:szCs w:val="24"/>
        </w:rPr>
      </w:pPr>
      <w:r>
        <w:rPr>
          <w:sz w:val="24"/>
          <w:szCs w:val="24"/>
        </w:rPr>
        <w:t>Office of Government-wide Policy</w:t>
      </w:r>
    </w:p>
    <w:p w14:paraId="431E4536" w14:textId="77777777" w:rsidR="009B42E2" w:rsidRDefault="009B42E2">
      <w:pPr>
        <w:spacing w:line="240" w:lineRule="auto"/>
        <w:rPr>
          <w:sz w:val="24"/>
          <w:szCs w:val="24"/>
        </w:rPr>
      </w:pPr>
    </w:p>
    <w:p w14:paraId="166E3A92" w14:textId="77777777" w:rsidR="009B42E2" w:rsidRDefault="009B42E2">
      <w:pPr>
        <w:spacing w:line="240" w:lineRule="auto"/>
        <w:rPr>
          <w:sz w:val="24"/>
          <w:szCs w:val="24"/>
        </w:rPr>
      </w:pPr>
    </w:p>
    <w:p w14:paraId="6027B808" w14:textId="6ECBF647" w:rsidR="009B42E2" w:rsidRDefault="009B42E2">
      <w:pPr>
        <w:rPr>
          <w:sz w:val="24"/>
          <w:szCs w:val="24"/>
        </w:rPr>
      </w:pPr>
      <w:r>
        <w:rPr>
          <w:sz w:val="24"/>
          <w:szCs w:val="24"/>
        </w:rPr>
        <w:br w:type="page"/>
      </w:r>
    </w:p>
    <w:p w14:paraId="18624D5B" w14:textId="77777777" w:rsidR="009B42E2" w:rsidRDefault="009B42E2" w:rsidP="009B42E2">
      <w:pPr>
        <w:jc w:val="center"/>
        <w:rPr>
          <w:b/>
          <w:sz w:val="24"/>
          <w:szCs w:val="24"/>
        </w:rPr>
      </w:pPr>
      <w:r>
        <w:rPr>
          <w:b/>
          <w:sz w:val="24"/>
          <w:szCs w:val="24"/>
        </w:rPr>
        <w:lastRenderedPageBreak/>
        <w:t>GSAM Case 2023-G510</w:t>
      </w:r>
    </w:p>
    <w:p w14:paraId="0E3E5DED" w14:textId="77777777" w:rsidR="009B42E2" w:rsidRDefault="009B42E2" w:rsidP="009B42E2">
      <w:pPr>
        <w:jc w:val="center"/>
        <w:rPr>
          <w:b/>
          <w:sz w:val="24"/>
          <w:szCs w:val="24"/>
        </w:rPr>
      </w:pPr>
      <w:r>
        <w:rPr>
          <w:b/>
          <w:sz w:val="24"/>
          <w:szCs w:val="24"/>
        </w:rPr>
        <w:t>GSAM Text, Line-In/Line-Out</w:t>
      </w:r>
    </w:p>
    <w:p w14:paraId="09A5F39D" w14:textId="77777777" w:rsidR="009B42E2" w:rsidRDefault="009B42E2" w:rsidP="009B42E2">
      <w:pPr>
        <w:rPr>
          <w:b/>
          <w:sz w:val="24"/>
          <w:szCs w:val="24"/>
        </w:rPr>
      </w:pPr>
    </w:p>
    <w:p w14:paraId="3E7F8F73" w14:textId="77777777" w:rsidR="009B42E2" w:rsidRDefault="009B42E2" w:rsidP="009B42E2">
      <w:pPr>
        <w:rPr>
          <w:b/>
          <w:sz w:val="24"/>
          <w:szCs w:val="24"/>
        </w:rPr>
      </w:pPr>
      <w:r>
        <w:rPr>
          <w:b/>
          <w:sz w:val="24"/>
          <w:szCs w:val="24"/>
        </w:rPr>
        <w:t xml:space="preserve">GSAM Baseline:  Change 169 effective </w:t>
      </w:r>
      <w:proofErr w:type="gramStart"/>
      <w:r>
        <w:rPr>
          <w:b/>
          <w:sz w:val="24"/>
          <w:szCs w:val="24"/>
        </w:rPr>
        <w:t>09/08/2023</w:t>
      </w:r>
      <w:proofErr w:type="gramEnd"/>
    </w:p>
    <w:p w14:paraId="3EAEF835" w14:textId="77777777" w:rsidR="009B42E2" w:rsidRDefault="009B42E2" w:rsidP="009B42E2">
      <w:pPr>
        <w:rPr>
          <w:b/>
          <w:sz w:val="24"/>
          <w:szCs w:val="24"/>
        </w:rPr>
      </w:pPr>
      <w:r>
        <w:rPr>
          <w:sz w:val="24"/>
          <w:szCs w:val="24"/>
        </w:rPr>
        <w:t xml:space="preserve">• Additions to baseline made by rule are indicated by </w:t>
      </w:r>
      <w:r>
        <w:rPr>
          <w:b/>
          <w:sz w:val="24"/>
          <w:szCs w:val="24"/>
        </w:rPr>
        <w:t>[bold text in brackets]</w:t>
      </w:r>
    </w:p>
    <w:p w14:paraId="5974E364" w14:textId="77777777" w:rsidR="009B42E2" w:rsidRDefault="009B42E2" w:rsidP="009B42E2">
      <w:pPr>
        <w:rPr>
          <w:strike/>
          <w:sz w:val="24"/>
          <w:szCs w:val="24"/>
        </w:rPr>
      </w:pPr>
      <w:r>
        <w:rPr>
          <w:sz w:val="24"/>
          <w:szCs w:val="24"/>
        </w:rPr>
        <w:t xml:space="preserve">• Deletions to baseline made by rule are indicated by </w:t>
      </w:r>
      <w:r>
        <w:rPr>
          <w:strike/>
          <w:sz w:val="24"/>
          <w:szCs w:val="24"/>
        </w:rPr>
        <w:t>strikethroughs</w:t>
      </w:r>
    </w:p>
    <w:p w14:paraId="744460DF" w14:textId="77777777" w:rsidR="009B42E2" w:rsidRDefault="009B42E2" w:rsidP="009B42E2">
      <w:pPr>
        <w:rPr>
          <w:sz w:val="24"/>
          <w:szCs w:val="24"/>
        </w:rPr>
      </w:pPr>
      <w:r>
        <w:rPr>
          <w:sz w:val="24"/>
          <w:szCs w:val="24"/>
        </w:rPr>
        <w:t>• Five asterisks (* * * * *) indicate that there are no revisions between the preceding and following sections</w:t>
      </w:r>
    </w:p>
    <w:p w14:paraId="7E453A47" w14:textId="77777777" w:rsidR="009B42E2" w:rsidRDefault="009B42E2" w:rsidP="009B42E2">
      <w:pPr>
        <w:rPr>
          <w:sz w:val="24"/>
          <w:szCs w:val="24"/>
        </w:rPr>
      </w:pPr>
      <w:r>
        <w:rPr>
          <w:sz w:val="24"/>
          <w:szCs w:val="24"/>
        </w:rPr>
        <w:t>• Three asterisks (* * *) indicate that there are no revisions between the material shown within a subsection</w:t>
      </w:r>
    </w:p>
    <w:p w14:paraId="40D9ABF5" w14:textId="77777777" w:rsidR="009B42E2" w:rsidRDefault="009B42E2" w:rsidP="009B42E2">
      <w:pPr>
        <w:rPr>
          <w:sz w:val="24"/>
          <w:szCs w:val="24"/>
        </w:rPr>
      </w:pPr>
    </w:p>
    <w:p w14:paraId="79A69AB6" w14:textId="77777777" w:rsidR="009B42E2" w:rsidRDefault="009B42E2" w:rsidP="009B42E2">
      <w:pPr>
        <w:rPr>
          <w:sz w:val="24"/>
          <w:szCs w:val="24"/>
        </w:rPr>
      </w:pPr>
    </w:p>
    <w:p w14:paraId="078A279D" w14:textId="77777777" w:rsidR="009B42E2" w:rsidRDefault="009B42E2" w:rsidP="009B42E2">
      <w:pPr>
        <w:pStyle w:val="Heading1"/>
        <w:keepNext w:val="0"/>
        <w:keepLines w:val="0"/>
        <w:spacing w:before="0" w:after="0"/>
        <w:rPr>
          <w:b/>
          <w:color w:val="333333"/>
          <w:sz w:val="24"/>
          <w:szCs w:val="24"/>
        </w:rPr>
      </w:pPr>
      <w:bookmarkStart w:id="2" w:name="_8utkwmo7edqw"/>
      <w:bookmarkEnd w:id="2"/>
      <w:r>
        <w:rPr>
          <w:b/>
          <w:sz w:val="24"/>
          <w:szCs w:val="24"/>
        </w:rPr>
        <w:t>Part 501 - General Services Administration Acquisition Regulation System</w:t>
      </w:r>
    </w:p>
    <w:p w14:paraId="5A1E704D" w14:textId="77777777" w:rsidR="009B42E2" w:rsidRDefault="009B42E2" w:rsidP="009B42E2">
      <w:pPr>
        <w:rPr>
          <w:sz w:val="24"/>
          <w:szCs w:val="24"/>
        </w:rPr>
      </w:pPr>
      <w:r>
        <w:rPr>
          <w:sz w:val="24"/>
          <w:szCs w:val="24"/>
        </w:rPr>
        <w:t xml:space="preserve">* * * </w:t>
      </w:r>
    </w:p>
    <w:p w14:paraId="5CC711A3" w14:textId="77777777" w:rsidR="009B42E2" w:rsidRDefault="009B42E2" w:rsidP="009B42E2">
      <w:pPr>
        <w:pStyle w:val="Heading1"/>
        <w:keepNext w:val="0"/>
        <w:keepLines w:val="0"/>
        <w:shd w:val="clear" w:color="auto" w:fill="FFFFFF"/>
        <w:spacing w:before="0" w:after="0"/>
        <w:rPr>
          <w:b/>
          <w:sz w:val="24"/>
          <w:szCs w:val="24"/>
        </w:rPr>
      </w:pPr>
      <w:bookmarkStart w:id="3" w:name="_g3ijv0y1c78w"/>
      <w:bookmarkEnd w:id="3"/>
    </w:p>
    <w:p w14:paraId="5BFC87FC" w14:textId="77777777" w:rsidR="009B42E2" w:rsidRDefault="009B42E2" w:rsidP="009B42E2">
      <w:pPr>
        <w:pStyle w:val="Heading1"/>
        <w:keepNext w:val="0"/>
        <w:keepLines w:val="0"/>
        <w:shd w:val="clear" w:color="auto" w:fill="FFFFFF"/>
        <w:spacing w:before="0" w:after="0"/>
        <w:rPr>
          <w:b/>
          <w:sz w:val="24"/>
          <w:szCs w:val="24"/>
        </w:rPr>
      </w:pPr>
      <w:bookmarkStart w:id="4" w:name="_ak9o82otj6ze"/>
      <w:bookmarkEnd w:id="4"/>
      <w:r>
        <w:rPr>
          <w:b/>
          <w:sz w:val="24"/>
          <w:szCs w:val="24"/>
        </w:rPr>
        <w:t>Subpart 501.4 - Deviations from the FAR and GSAR</w:t>
      </w:r>
    </w:p>
    <w:p w14:paraId="01F9AC5C" w14:textId="77777777" w:rsidR="009B42E2" w:rsidRDefault="009B42E2" w:rsidP="009B42E2">
      <w:pPr>
        <w:rPr>
          <w:b/>
          <w:sz w:val="24"/>
          <w:szCs w:val="24"/>
        </w:rPr>
      </w:pPr>
      <w:r>
        <w:rPr>
          <w:sz w:val="24"/>
          <w:szCs w:val="24"/>
        </w:rPr>
        <w:t xml:space="preserve">* * * </w:t>
      </w:r>
    </w:p>
    <w:p w14:paraId="625608C8" w14:textId="77777777" w:rsidR="009B42E2" w:rsidRDefault="009B42E2" w:rsidP="009B42E2">
      <w:pPr>
        <w:rPr>
          <w:b/>
          <w:sz w:val="24"/>
          <w:szCs w:val="24"/>
        </w:rPr>
      </w:pPr>
    </w:p>
    <w:p w14:paraId="199BC5D1" w14:textId="77777777" w:rsidR="009B42E2" w:rsidRDefault="009B42E2" w:rsidP="009B42E2">
      <w:pPr>
        <w:rPr>
          <w:b/>
          <w:sz w:val="24"/>
          <w:szCs w:val="24"/>
        </w:rPr>
      </w:pPr>
      <w:r>
        <w:rPr>
          <w:b/>
          <w:sz w:val="24"/>
          <w:szCs w:val="24"/>
        </w:rPr>
        <w:t>501.403 Individual deviations</w:t>
      </w:r>
    </w:p>
    <w:p w14:paraId="08008F49" w14:textId="77777777" w:rsidR="009B42E2" w:rsidRDefault="009B42E2" w:rsidP="009B42E2">
      <w:pPr>
        <w:shd w:val="clear" w:color="auto" w:fill="FFFFFF"/>
        <w:rPr>
          <w:sz w:val="24"/>
          <w:szCs w:val="24"/>
        </w:rPr>
      </w:pPr>
    </w:p>
    <w:p w14:paraId="1885AB61" w14:textId="77777777" w:rsidR="009B42E2" w:rsidRDefault="009B42E2" w:rsidP="009B42E2">
      <w:pPr>
        <w:shd w:val="clear" w:color="auto" w:fill="FFFFFF"/>
        <w:rPr>
          <w:strike/>
          <w:sz w:val="24"/>
          <w:szCs w:val="24"/>
        </w:rPr>
      </w:pPr>
      <w:r>
        <w:rPr>
          <w:sz w:val="24"/>
          <w:szCs w:val="24"/>
        </w:rPr>
        <w:t>(a)  Individual deviations to the FAR may be approved by the HCA.</w:t>
      </w:r>
      <w:r>
        <w:rPr>
          <w:b/>
          <w:sz w:val="24"/>
          <w:szCs w:val="24"/>
        </w:rPr>
        <w:t xml:space="preserve"> [HCAs may designate approval authority for individual deviations to the FAR to a level no lower than the Contracting Executive</w:t>
      </w:r>
      <w:proofErr w:type="gramStart"/>
      <w:r>
        <w:rPr>
          <w:b/>
          <w:sz w:val="24"/>
          <w:szCs w:val="24"/>
        </w:rPr>
        <w:t>.]</w:t>
      </w:r>
      <w:r>
        <w:rPr>
          <w:strike/>
          <w:sz w:val="24"/>
          <w:szCs w:val="24"/>
        </w:rPr>
        <w:t>This</w:t>
      </w:r>
      <w:proofErr w:type="gramEnd"/>
      <w:r>
        <w:rPr>
          <w:strike/>
          <w:sz w:val="24"/>
          <w:szCs w:val="24"/>
        </w:rPr>
        <w:t xml:space="preserve"> authority may not be delegated.</w:t>
      </w:r>
    </w:p>
    <w:p w14:paraId="5B0C6321" w14:textId="77777777" w:rsidR="009B42E2" w:rsidRDefault="009B42E2" w:rsidP="009B42E2">
      <w:pPr>
        <w:shd w:val="clear" w:color="auto" w:fill="FFFFFF"/>
        <w:rPr>
          <w:sz w:val="24"/>
          <w:szCs w:val="24"/>
        </w:rPr>
      </w:pPr>
    </w:p>
    <w:p w14:paraId="0543E05A" w14:textId="77777777" w:rsidR="009B42E2" w:rsidRDefault="009B42E2" w:rsidP="009B42E2">
      <w:pPr>
        <w:shd w:val="clear" w:color="auto" w:fill="FFFFFF"/>
        <w:rPr>
          <w:sz w:val="24"/>
          <w:szCs w:val="24"/>
        </w:rPr>
      </w:pPr>
      <w:r>
        <w:rPr>
          <w:sz w:val="24"/>
          <w:szCs w:val="24"/>
        </w:rPr>
        <w:t xml:space="preserve">(b)  Individual deviations to the GSAM may be approved by the HCA. HCAs may </w:t>
      </w:r>
      <w:r>
        <w:rPr>
          <w:strike/>
          <w:sz w:val="24"/>
          <w:szCs w:val="24"/>
        </w:rPr>
        <w:t>delegate</w:t>
      </w:r>
      <w:r>
        <w:rPr>
          <w:b/>
          <w:sz w:val="24"/>
          <w:szCs w:val="24"/>
        </w:rPr>
        <w:t>[designate]</w:t>
      </w:r>
      <w:r>
        <w:rPr>
          <w:sz w:val="24"/>
          <w:szCs w:val="24"/>
        </w:rPr>
        <w:t xml:space="preserve"> approval authority for individual deviations to the GSAM to a level no lower than the </w:t>
      </w:r>
      <w:r>
        <w:rPr>
          <w:b/>
          <w:sz w:val="24"/>
          <w:szCs w:val="24"/>
        </w:rPr>
        <w:t>[Contracting Executive]</w:t>
      </w:r>
      <w:r>
        <w:rPr>
          <w:sz w:val="24"/>
          <w:szCs w:val="24"/>
        </w:rPr>
        <w:t xml:space="preserve"> </w:t>
      </w:r>
      <w:r>
        <w:rPr>
          <w:strike/>
          <w:sz w:val="24"/>
          <w:szCs w:val="24"/>
        </w:rPr>
        <w:t>Contracting Director</w:t>
      </w:r>
      <w:r>
        <w:rPr>
          <w:sz w:val="24"/>
          <w:szCs w:val="24"/>
        </w:rPr>
        <w:t>.</w:t>
      </w:r>
    </w:p>
    <w:p w14:paraId="18029DBC" w14:textId="77777777" w:rsidR="009B42E2" w:rsidRDefault="009B42E2" w:rsidP="009B42E2">
      <w:pPr>
        <w:shd w:val="clear" w:color="auto" w:fill="FFFFFF"/>
        <w:rPr>
          <w:sz w:val="24"/>
          <w:szCs w:val="24"/>
          <w:highlight w:val="yellow"/>
        </w:rPr>
      </w:pPr>
    </w:p>
    <w:p w14:paraId="376A0240" w14:textId="77777777" w:rsidR="009B42E2" w:rsidRDefault="009B42E2" w:rsidP="009B42E2">
      <w:pPr>
        <w:shd w:val="clear" w:color="auto" w:fill="FFFFFF"/>
        <w:rPr>
          <w:sz w:val="24"/>
          <w:szCs w:val="24"/>
        </w:rPr>
      </w:pPr>
      <w:r>
        <w:rPr>
          <w:sz w:val="24"/>
          <w:szCs w:val="24"/>
        </w:rPr>
        <w:t>(c)  * * *</w:t>
      </w:r>
    </w:p>
    <w:p w14:paraId="78E519A1" w14:textId="77777777" w:rsidR="009B42E2" w:rsidRDefault="009B42E2" w:rsidP="009B42E2">
      <w:pPr>
        <w:rPr>
          <w:sz w:val="24"/>
          <w:szCs w:val="24"/>
        </w:rPr>
      </w:pPr>
    </w:p>
    <w:p w14:paraId="0815212A" w14:textId="77777777" w:rsidR="009B42E2" w:rsidRDefault="009B42E2" w:rsidP="009B42E2">
      <w:pPr>
        <w:rPr>
          <w:sz w:val="24"/>
          <w:szCs w:val="24"/>
        </w:rPr>
      </w:pPr>
      <w:r>
        <w:rPr>
          <w:sz w:val="24"/>
          <w:szCs w:val="24"/>
        </w:rPr>
        <w:t>* * * * *</w:t>
      </w:r>
    </w:p>
    <w:p w14:paraId="2DA5FC7C" w14:textId="77777777" w:rsidR="009B42E2" w:rsidRDefault="009B42E2" w:rsidP="009B42E2">
      <w:pPr>
        <w:rPr>
          <w:sz w:val="24"/>
          <w:szCs w:val="24"/>
        </w:rPr>
      </w:pPr>
    </w:p>
    <w:p w14:paraId="53D3EBAD" w14:textId="77777777" w:rsidR="009B42E2" w:rsidRDefault="009B42E2" w:rsidP="009B42E2">
      <w:pPr>
        <w:pStyle w:val="Heading1"/>
        <w:keepNext w:val="0"/>
        <w:keepLines w:val="0"/>
        <w:shd w:val="clear" w:color="auto" w:fill="FFFFFF"/>
        <w:spacing w:before="0" w:after="0"/>
        <w:rPr>
          <w:b/>
          <w:sz w:val="24"/>
          <w:szCs w:val="24"/>
        </w:rPr>
      </w:pPr>
      <w:bookmarkStart w:id="5" w:name="_c3pc6xedh852"/>
      <w:bookmarkEnd w:id="5"/>
      <w:r>
        <w:rPr>
          <w:b/>
          <w:sz w:val="24"/>
          <w:szCs w:val="24"/>
        </w:rPr>
        <w:t>Subpart 501.6 - Career Development, Contracting Authority, and Responsibilities</w:t>
      </w:r>
    </w:p>
    <w:p w14:paraId="04052265" w14:textId="77777777" w:rsidR="009B42E2" w:rsidRDefault="009B42E2" w:rsidP="009B42E2">
      <w:pPr>
        <w:pStyle w:val="Heading2"/>
        <w:keepNext w:val="0"/>
        <w:keepLines w:val="0"/>
        <w:shd w:val="clear" w:color="auto" w:fill="FFFFFF"/>
        <w:spacing w:before="0" w:after="0"/>
        <w:rPr>
          <w:b/>
          <w:sz w:val="24"/>
          <w:szCs w:val="24"/>
        </w:rPr>
      </w:pPr>
      <w:bookmarkStart w:id="6" w:name="_f8wyav3jquka"/>
      <w:bookmarkEnd w:id="6"/>
    </w:p>
    <w:p w14:paraId="5405284C" w14:textId="77777777" w:rsidR="009B42E2" w:rsidRDefault="009B42E2" w:rsidP="009B42E2">
      <w:pPr>
        <w:pStyle w:val="Heading2"/>
        <w:keepNext w:val="0"/>
        <w:keepLines w:val="0"/>
        <w:shd w:val="clear" w:color="auto" w:fill="FFFFFF"/>
        <w:spacing w:before="0" w:after="0"/>
        <w:rPr>
          <w:b/>
          <w:sz w:val="24"/>
          <w:szCs w:val="24"/>
        </w:rPr>
      </w:pPr>
      <w:bookmarkStart w:id="7" w:name="_6l7cr4ofsr3r"/>
      <w:bookmarkEnd w:id="7"/>
      <w:r>
        <w:rPr>
          <w:b/>
          <w:sz w:val="24"/>
          <w:szCs w:val="24"/>
        </w:rPr>
        <w:t>501.601 General.</w:t>
      </w:r>
    </w:p>
    <w:p w14:paraId="64E7E0DF" w14:textId="77777777" w:rsidR="009B42E2" w:rsidRDefault="009B42E2" w:rsidP="009B42E2">
      <w:pPr>
        <w:rPr>
          <w:b/>
          <w:sz w:val="24"/>
          <w:szCs w:val="24"/>
        </w:rPr>
      </w:pPr>
      <w:r>
        <w:rPr>
          <w:sz w:val="24"/>
          <w:szCs w:val="24"/>
        </w:rPr>
        <w:t xml:space="preserve">* * * </w:t>
      </w:r>
    </w:p>
    <w:p w14:paraId="2EAAAF1E" w14:textId="77777777" w:rsidR="009B42E2" w:rsidRDefault="009B42E2" w:rsidP="009B42E2">
      <w:pPr>
        <w:shd w:val="clear" w:color="auto" w:fill="FFFFFF"/>
        <w:rPr>
          <w:sz w:val="24"/>
          <w:szCs w:val="24"/>
        </w:rPr>
      </w:pPr>
      <w:bookmarkStart w:id="8" w:name="_oy2u18rx9ogg"/>
      <w:bookmarkEnd w:id="8"/>
    </w:p>
    <w:p w14:paraId="650CDF26" w14:textId="77777777" w:rsidR="009B42E2" w:rsidRDefault="009B42E2" w:rsidP="009B42E2">
      <w:pPr>
        <w:shd w:val="clear" w:color="auto" w:fill="FFFFFF"/>
        <w:rPr>
          <w:sz w:val="24"/>
          <w:szCs w:val="24"/>
        </w:rPr>
      </w:pPr>
      <w:bookmarkStart w:id="9" w:name="_jmplv3n39eio"/>
      <w:bookmarkEnd w:id="9"/>
      <w:r>
        <w:rPr>
          <w:sz w:val="24"/>
          <w:szCs w:val="24"/>
        </w:rPr>
        <w:t xml:space="preserve">(b) </w:t>
      </w:r>
      <w:r>
        <w:rPr>
          <w:i/>
          <w:sz w:val="24"/>
          <w:szCs w:val="24"/>
        </w:rPr>
        <w:t>Contracting Officials</w:t>
      </w:r>
      <w:r>
        <w:rPr>
          <w:sz w:val="24"/>
          <w:szCs w:val="24"/>
        </w:rPr>
        <w:t>.</w:t>
      </w:r>
    </w:p>
    <w:p w14:paraId="39D9990F" w14:textId="77777777" w:rsidR="009B42E2" w:rsidRDefault="009B42E2" w:rsidP="009B42E2">
      <w:pPr>
        <w:shd w:val="clear" w:color="auto" w:fill="FFFFFF"/>
        <w:ind w:firstLine="720"/>
        <w:rPr>
          <w:sz w:val="24"/>
          <w:szCs w:val="24"/>
        </w:rPr>
      </w:pPr>
      <w:bookmarkStart w:id="10" w:name="_sm9uaou679es"/>
      <w:bookmarkEnd w:id="10"/>
    </w:p>
    <w:p w14:paraId="6BD1AFA2" w14:textId="77777777" w:rsidR="009B42E2" w:rsidRDefault="009B42E2" w:rsidP="009B42E2">
      <w:pPr>
        <w:shd w:val="clear" w:color="auto" w:fill="FFFFFF"/>
        <w:ind w:firstLine="720"/>
        <w:rPr>
          <w:b/>
          <w:sz w:val="24"/>
          <w:szCs w:val="24"/>
        </w:rPr>
      </w:pPr>
      <w:bookmarkStart w:id="11" w:name="_xfm7lo4ql5g"/>
      <w:bookmarkEnd w:id="11"/>
      <w:r>
        <w:rPr>
          <w:sz w:val="24"/>
          <w:szCs w:val="24"/>
        </w:rPr>
        <w:lastRenderedPageBreak/>
        <w:t xml:space="preserve">(1) The Head of the Contracting Activity (HCA) is ultimately responsible for managing all aspects of their respective contracting activity. Additional roles are identified throughout the FAR and GSAM to support HCAs in their responsibilities, including the Contracting Director, </w:t>
      </w:r>
      <w:r>
        <w:rPr>
          <w:b/>
          <w:sz w:val="24"/>
          <w:szCs w:val="24"/>
        </w:rPr>
        <w:t>[Contracting Activity]</w:t>
      </w:r>
      <w:r>
        <w:rPr>
          <w:sz w:val="24"/>
          <w:szCs w:val="24"/>
        </w:rPr>
        <w:t xml:space="preserve"> Advocate for Competition,</w:t>
      </w:r>
      <w:r>
        <w:rPr>
          <w:b/>
          <w:sz w:val="24"/>
          <w:szCs w:val="24"/>
        </w:rPr>
        <w:t xml:space="preserve"> </w:t>
      </w:r>
      <w:r>
        <w:rPr>
          <w:sz w:val="24"/>
          <w:szCs w:val="24"/>
        </w:rPr>
        <w:t xml:space="preserve">and Acquisition Career Navigator (ACN). </w:t>
      </w:r>
      <w:r>
        <w:rPr>
          <w:b/>
          <w:sz w:val="24"/>
          <w:szCs w:val="24"/>
        </w:rPr>
        <w:t xml:space="preserve">[The HCA may also designate a Contracting Executive by making the appointment in writing and transmitting a copy to the Senior Procurement Executive.] </w:t>
      </w:r>
      <w:r>
        <w:rPr>
          <w:sz w:val="24"/>
          <w:szCs w:val="24"/>
        </w:rPr>
        <w:t xml:space="preserve">Additional resources for HCAs, </w:t>
      </w:r>
      <w:r>
        <w:rPr>
          <w:b/>
          <w:sz w:val="24"/>
          <w:szCs w:val="24"/>
        </w:rPr>
        <w:t xml:space="preserve">[Contracting Executives,] </w:t>
      </w:r>
      <w:r>
        <w:rPr>
          <w:sz w:val="24"/>
          <w:szCs w:val="24"/>
        </w:rPr>
        <w:t xml:space="preserve">Contracting Directors, Advocates for Competition and ACNs can be found on the </w:t>
      </w:r>
      <w:r>
        <w:rPr>
          <w:strike/>
          <w:sz w:val="24"/>
          <w:szCs w:val="24"/>
        </w:rPr>
        <w:t>Contracting Officials topic</w:t>
      </w:r>
      <w:r>
        <w:rPr>
          <w:sz w:val="24"/>
          <w:szCs w:val="24"/>
        </w:rPr>
        <w:t xml:space="preserve"> </w:t>
      </w:r>
      <w:r>
        <w:rPr>
          <w:b/>
          <w:sz w:val="24"/>
          <w:szCs w:val="24"/>
        </w:rPr>
        <w:t>[Acquisition Contacts and Offices]</w:t>
      </w:r>
      <w:r>
        <w:rPr>
          <w:sz w:val="24"/>
          <w:szCs w:val="24"/>
        </w:rPr>
        <w:t xml:space="preserve"> page on the GSA Acquisition Portal at </w:t>
      </w:r>
      <w:hyperlink r:id="rId8" w:history="1">
        <w:r>
          <w:rPr>
            <w:rStyle w:val="Hyperlink"/>
            <w:color w:val="1155CC"/>
            <w:sz w:val="24"/>
            <w:szCs w:val="24"/>
          </w:rPr>
          <w:t>https://insite.gsa.</w:t>
        </w:r>
      </w:hyperlink>
      <w:hyperlink r:id="rId9" w:history="1">
        <w:r>
          <w:rPr>
            <w:rStyle w:val="Hyperlink"/>
            <w:color w:val="1155CC"/>
            <w:sz w:val="24"/>
            <w:szCs w:val="24"/>
          </w:rPr>
          <w:t>gov</w:t>
        </w:r>
      </w:hyperlink>
      <w:hyperlink r:id="rId10" w:history="1">
        <w:r>
          <w:rPr>
            <w:rStyle w:val="Hyperlink"/>
            <w:color w:val="1155CC"/>
            <w:sz w:val="24"/>
            <w:szCs w:val="24"/>
          </w:rPr>
          <w:t>/acquisitionportal</w:t>
        </w:r>
      </w:hyperlink>
      <w:r>
        <w:rPr>
          <w:b/>
          <w:sz w:val="24"/>
          <w:szCs w:val="24"/>
        </w:rPr>
        <w:t>.</w:t>
      </w:r>
    </w:p>
    <w:p w14:paraId="664BDC3A" w14:textId="77777777" w:rsidR="009B42E2" w:rsidRDefault="009B42E2" w:rsidP="009B42E2">
      <w:pPr>
        <w:shd w:val="clear" w:color="auto" w:fill="FFFFFF"/>
        <w:ind w:firstLine="720"/>
        <w:rPr>
          <w:sz w:val="24"/>
          <w:szCs w:val="24"/>
          <w:highlight w:val="white"/>
        </w:rPr>
      </w:pPr>
      <w:bookmarkStart w:id="12" w:name="_jd7cnrhhtcif"/>
      <w:bookmarkEnd w:id="12"/>
    </w:p>
    <w:p w14:paraId="074C7903" w14:textId="77777777" w:rsidR="009B42E2" w:rsidRDefault="009B42E2" w:rsidP="009B42E2">
      <w:pPr>
        <w:shd w:val="clear" w:color="auto" w:fill="FFFFFF"/>
        <w:ind w:firstLine="720"/>
        <w:rPr>
          <w:sz w:val="24"/>
          <w:szCs w:val="24"/>
        </w:rPr>
      </w:pPr>
      <w:bookmarkStart w:id="13" w:name="_1mf8eyez7hkn"/>
      <w:bookmarkEnd w:id="13"/>
      <w:r>
        <w:rPr>
          <w:sz w:val="24"/>
          <w:szCs w:val="24"/>
          <w:highlight w:val="white"/>
        </w:rPr>
        <w:t xml:space="preserve">(2) HCA. A summary of HCA responsibilities </w:t>
      </w:r>
      <w:proofErr w:type="gramStart"/>
      <w:r>
        <w:rPr>
          <w:sz w:val="24"/>
          <w:szCs w:val="24"/>
          <w:highlight w:val="white"/>
        </w:rPr>
        <w:t>include</w:t>
      </w:r>
      <w:proofErr w:type="gramEnd"/>
      <w:r>
        <w:rPr>
          <w:sz w:val="24"/>
          <w:szCs w:val="24"/>
          <w:highlight w:val="white"/>
        </w:rPr>
        <w:t>, but are not limited to:</w:t>
      </w:r>
    </w:p>
    <w:p w14:paraId="1BCB16B3" w14:textId="77777777" w:rsidR="009B42E2" w:rsidRDefault="009B42E2" w:rsidP="009B42E2">
      <w:pPr>
        <w:rPr>
          <w:sz w:val="24"/>
          <w:szCs w:val="24"/>
        </w:rPr>
      </w:pPr>
      <w:r>
        <w:rPr>
          <w:sz w:val="24"/>
          <w:szCs w:val="24"/>
        </w:rPr>
        <w:t xml:space="preserve">* * * </w:t>
      </w:r>
    </w:p>
    <w:p w14:paraId="593283C1" w14:textId="77777777" w:rsidR="009B42E2" w:rsidRDefault="009B42E2" w:rsidP="009B42E2">
      <w:pPr>
        <w:shd w:val="clear" w:color="auto" w:fill="FFFFFF"/>
        <w:spacing w:before="240" w:after="240"/>
        <w:ind w:left="1440" w:firstLine="20"/>
        <w:rPr>
          <w:i/>
          <w:sz w:val="24"/>
          <w:szCs w:val="24"/>
        </w:rPr>
      </w:pPr>
      <w:r>
        <w:rPr>
          <w:sz w:val="24"/>
          <w:szCs w:val="24"/>
        </w:rPr>
        <w:t xml:space="preserve">(ii) </w:t>
      </w:r>
      <w:r>
        <w:rPr>
          <w:i/>
          <w:sz w:val="24"/>
          <w:szCs w:val="24"/>
        </w:rPr>
        <w:t>Operational matters.</w:t>
      </w:r>
    </w:p>
    <w:p w14:paraId="01F55BD5" w14:textId="77777777" w:rsidR="009B42E2" w:rsidRDefault="009B42E2" w:rsidP="009B42E2">
      <w:pPr>
        <w:shd w:val="clear" w:color="auto" w:fill="FFFFFF"/>
        <w:spacing w:before="240" w:after="240"/>
        <w:ind w:left="2160" w:firstLine="20"/>
        <w:rPr>
          <w:sz w:val="24"/>
          <w:szCs w:val="24"/>
        </w:rPr>
      </w:pPr>
      <w:r>
        <w:rPr>
          <w:sz w:val="24"/>
          <w:szCs w:val="24"/>
        </w:rPr>
        <w:t>(A) Procuring solutions, services, supplies, acquiring and divesting real property and personal property.</w:t>
      </w:r>
    </w:p>
    <w:p w14:paraId="3CD0B041" w14:textId="77777777" w:rsidR="009B42E2" w:rsidRDefault="009B42E2" w:rsidP="009B42E2">
      <w:pPr>
        <w:shd w:val="clear" w:color="auto" w:fill="FFFFFF"/>
        <w:spacing w:before="240" w:after="240"/>
        <w:ind w:left="2880" w:firstLine="20"/>
        <w:rPr>
          <w:i/>
          <w:sz w:val="24"/>
          <w:szCs w:val="24"/>
        </w:rPr>
      </w:pPr>
      <w:r>
        <w:rPr>
          <w:i/>
          <w:sz w:val="24"/>
          <w:szCs w:val="24"/>
        </w:rPr>
        <w:t xml:space="preserve">(1) For PBS only, also acquiring and divesting real property (including leases, site acquisition, </w:t>
      </w:r>
      <w:proofErr w:type="gramStart"/>
      <w:r>
        <w:rPr>
          <w:i/>
          <w:sz w:val="24"/>
          <w:szCs w:val="24"/>
        </w:rPr>
        <w:t>design</w:t>
      </w:r>
      <w:proofErr w:type="gramEnd"/>
      <w:r>
        <w:rPr>
          <w:i/>
          <w:sz w:val="24"/>
          <w:szCs w:val="24"/>
        </w:rPr>
        <w:t xml:space="preserve"> and construction), public utilities and real property disposal.</w:t>
      </w:r>
    </w:p>
    <w:p w14:paraId="2D067819" w14:textId="77777777" w:rsidR="009B42E2" w:rsidRDefault="009B42E2" w:rsidP="009B42E2">
      <w:pPr>
        <w:shd w:val="clear" w:color="auto" w:fill="FFFFFF"/>
        <w:spacing w:before="240" w:after="240"/>
        <w:ind w:left="2880" w:firstLine="20"/>
        <w:rPr>
          <w:i/>
          <w:sz w:val="24"/>
          <w:szCs w:val="24"/>
        </w:rPr>
      </w:pPr>
      <w:r>
        <w:rPr>
          <w:i/>
          <w:sz w:val="24"/>
          <w:szCs w:val="24"/>
        </w:rPr>
        <w:t>(2) For FAS only, also personal property disposal.</w:t>
      </w:r>
    </w:p>
    <w:p w14:paraId="6C3A1053" w14:textId="77777777" w:rsidR="009B42E2" w:rsidRDefault="009B42E2" w:rsidP="009B42E2">
      <w:pPr>
        <w:shd w:val="clear" w:color="auto" w:fill="FFFFFF"/>
        <w:spacing w:before="240" w:after="240"/>
        <w:ind w:left="2880" w:firstLine="20"/>
        <w:rPr>
          <w:i/>
          <w:sz w:val="24"/>
          <w:szCs w:val="24"/>
        </w:rPr>
      </w:pPr>
      <w:r>
        <w:rPr>
          <w:i/>
          <w:sz w:val="24"/>
          <w:szCs w:val="24"/>
        </w:rPr>
        <w:t>(3) Construction-related procurements.</w:t>
      </w:r>
    </w:p>
    <w:p w14:paraId="0A9137AB" w14:textId="77777777" w:rsidR="009B42E2" w:rsidRDefault="009B42E2" w:rsidP="009B42E2">
      <w:pPr>
        <w:shd w:val="clear" w:color="auto" w:fill="FFFFFF"/>
        <w:spacing w:before="240" w:after="240"/>
        <w:ind w:left="3600" w:firstLine="40"/>
        <w:rPr>
          <w:i/>
          <w:sz w:val="24"/>
          <w:szCs w:val="24"/>
        </w:rPr>
      </w:pPr>
      <w:r>
        <w:rPr>
          <w:i/>
          <w:sz w:val="24"/>
          <w:szCs w:val="24"/>
        </w:rPr>
        <w:t xml:space="preserve">(i) FAS contracting activities may award contracts that include ancillary commercial construction-related products and services as discussed in GSAM </w:t>
      </w:r>
      <w:hyperlink r:id="rId11" w:anchor="GSAM_512_203" w:history="1">
        <w:r>
          <w:rPr>
            <w:rStyle w:val="Hyperlink"/>
            <w:i/>
            <w:color w:val="1155CC"/>
            <w:sz w:val="24"/>
            <w:szCs w:val="24"/>
          </w:rPr>
          <w:t>512.203</w:t>
        </w:r>
      </w:hyperlink>
      <w:r>
        <w:rPr>
          <w:i/>
          <w:sz w:val="24"/>
          <w:szCs w:val="24"/>
        </w:rPr>
        <w:t>(c</w:t>
      </w:r>
      <w:proofErr w:type="gramStart"/>
      <w:r>
        <w:rPr>
          <w:i/>
          <w:sz w:val="24"/>
          <w:szCs w:val="24"/>
        </w:rPr>
        <w:t>);</w:t>
      </w:r>
      <w:proofErr w:type="gramEnd"/>
    </w:p>
    <w:p w14:paraId="001143D0" w14:textId="77777777" w:rsidR="009B42E2" w:rsidRDefault="009B42E2" w:rsidP="009B42E2">
      <w:pPr>
        <w:shd w:val="clear" w:color="auto" w:fill="FFFFFF"/>
        <w:spacing w:before="240" w:after="240"/>
        <w:ind w:left="3600" w:firstLine="40"/>
        <w:rPr>
          <w:i/>
          <w:sz w:val="24"/>
          <w:szCs w:val="24"/>
        </w:rPr>
      </w:pPr>
      <w:r>
        <w:rPr>
          <w:i/>
          <w:sz w:val="24"/>
          <w:szCs w:val="24"/>
        </w:rPr>
        <w:t xml:space="preserve">(ii) FAS contracting activities shall not award contracts for architect-engineering services as defined in 40 U.S.C. § </w:t>
      </w:r>
      <w:proofErr w:type="gramStart"/>
      <w:r>
        <w:rPr>
          <w:i/>
          <w:sz w:val="24"/>
          <w:szCs w:val="24"/>
        </w:rPr>
        <w:t>1102;</w:t>
      </w:r>
      <w:proofErr w:type="gramEnd"/>
    </w:p>
    <w:p w14:paraId="316327E1" w14:textId="77777777" w:rsidR="009B42E2" w:rsidRDefault="009B42E2" w:rsidP="009B42E2">
      <w:pPr>
        <w:shd w:val="clear" w:color="auto" w:fill="FFFFFF"/>
        <w:spacing w:before="240" w:after="240"/>
        <w:ind w:left="3600" w:firstLine="40"/>
        <w:rPr>
          <w:i/>
          <w:sz w:val="24"/>
          <w:szCs w:val="24"/>
        </w:rPr>
      </w:pPr>
      <w:r>
        <w:rPr>
          <w:i/>
          <w:sz w:val="24"/>
          <w:szCs w:val="24"/>
        </w:rPr>
        <w:t xml:space="preserve">(iii) FAS and PBS shall maintain a Memorandum of Understanding (MOU) published on the GSA Acquisition Portal at </w:t>
      </w:r>
      <w:hyperlink r:id="rId12" w:history="1">
        <w:r>
          <w:rPr>
            <w:rStyle w:val="Hyperlink"/>
            <w:i/>
            <w:color w:val="1155CC"/>
            <w:sz w:val="24"/>
            <w:szCs w:val="24"/>
          </w:rPr>
          <w:t>https://insite.gsa.gov/acquisitionportal</w:t>
        </w:r>
      </w:hyperlink>
      <w:r>
        <w:rPr>
          <w:i/>
          <w:sz w:val="24"/>
          <w:szCs w:val="24"/>
        </w:rPr>
        <w:t xml:space="preserve"> setting forth agreed-upon terms, conditions and limitations to support the acquisition of ancillary commercial </w:t>
      </w:r>
      <w:r>
        <w:rPr>
          <w:i/>
          <w:sz w:val="24"/>
          <w:szCs w:val="24"/>
        </w:rPr>
        <w:lastRenderedPageBreak/>
        <w:t>construction-related products and services, including the FAS governmentwide procurement vehicles and the FSS Program;</w:t>
      </w:r>
    </w:p>
    <w:p w14:paraId="43FDA7C0" w14:textId="77777777" w:rsidR="009B42E2" w:rsidRDefault="009B42E2" w:rsidP="009B42E2">
      <w:pPr>
        <w:shd w:val="clear" w:color="auto" w:fill="FFFFFF"/>
        <w:spacing w:before="240" w:after="240"/>
        <w:ind w:left="3600" w:firstLine="40"/>
        <w:rPr>
          <w:i/>
          <w:sz w:val="24"/>
          <w:szCs w:val="24"/>
        </w:rPr>
      </w:pPr>
      <w:r>
        <w:rPr>
          <w:i/>
          <w:sz w:val="24"/>
          <w:szCs w:val="24"/>
        </w:rPr>
        <w:t xml:space="preserve">(iv) FAS, in consultation with PBS, shall maintain an Ordering Guide published on the MAS Buyer Resources page at </w:t>
      </w:r>
      <w:hyperlink r:id="rId13" w:history="1">
        <w:r>
          <w:rPr>
            <w:rStyle w:val="Hyperlink"/>
            <w:i/>
            <w:color w:val="1155CC"/>
            <w:sz w:val="24"/>
            <w:szCs w:val="24"/>
          </w:rPr>
          <w:t>www.gsa.gov</w:t>
        </w:r>
      </w:hyperlink>
      <w:r>
        <w:rPr>
          <w:i/>
          <w:sz w:val="24"/>
          <w:szCs w:val="24"/>
        </w:rPr>
        <w:t>, or successor location, that will give specific guidance to ordering activities procuring ancillary commercial construction-related products and services through the FSS Program.</w:t>
      </w:r>
    </w:p>
    <w:p w14:paraId="75193D06" w14:textId="77777777" w:rsidR="009B42E2" w:rsidRDefault="009B42E2" w:rsidP="009B42E2">
      <w:pPr>
        <w:shd w:val="clear" w:color="auto" w:fill="FFFFFF"/>
        <w:spacing w:before="240" w:after="240"/>
        <w:ind w:left="2160" w:firstLine="20"/>
        <w:rPr>
          <w:sz w:val="24"/>
          <w:szCs w:val="24"/>
        </w:rPr>
      </w:pPr>
      <w:r>
        <w:rPr>
          <w:sz w:val="24"/>
          <w:szCs w:val="24"/>
        </w:rPr>
        <w:t xml:space="preserve">(B) Reviewing and approving procurement actions, </w:t>
      </w:r>
      <w:proofErr w:type="gramStart"/>
      <w:r>
        <w:rPr>
          <w:sz w:val="24"/>
          <w:szCs w:val="24"/>
        </w:rPr>
        <w:t>determinations</w:t>
      </w:r>
      <w:proofErr w:type="gramEnd"/>
      <w:r>
        <w:rPr>
          <w:sz w:val="24"/>
          <w:szCs w:val="24"/>
        </w:rPr>
        <w:t xml:space="preserve"> and decisions.</w:t>
      </w:r>
    </w:p>
    <w:p w14:paraId="64470BEF" w14:textId="77777777" w:rsidR="009B42E2" w:rsidRDefault="009B42E2" w:rsidP="009B42E2">
      <w:pPr>
        <w:shd w:val="clear" w:color="auto" w:fill="FFFFFF"/>
        <w:spacing w:before="240" w:after="240"/>
        <w:ind w:left="2160" w:firstLine="20"/>
        <w:rPr>
          <w:b/>
          <w:sz w:val="24"/>
          <w:szCs w:val="24"/>
        </w:rPr>
      </w:pPr>
      <w:r>
        <w:rPr>
          <w:b/>
          <w:sz w:val="24"/>
          <w:szCs w:val="24"/>
        </w:rPr>
        <w:t>[(C) Reviewing and approving interagency acquisitions.]</w:t>
      </w:r>
    </w:p>
    <w:p w14:paraId="14A1BA4D" w14:textId="77777777" w:rsidR="009B42E2" w:rsidRDefault="009B42E2" w:rsidP="009B42E2">
      <w:pPr>
        <w:rPr>
          <w:sz w:val="24"/>
          <w:szCs w:val="24"/>
        </w:rPr>
      </w:pPr>
      <w:r>
        <w:rPr>
          <w:sz w:val="24"/>
          <w:szCs w:val="24"/>
        </w:rPr>
        <w:t xml:space="preserve">* * * </w:t>
      </w:r>
    </w:p>
    <w:p w14:paraId="1B74D3B9" w14:textId="77777777" w:rsidR="009B42E2" w:rsidRDefault="009B42E2" w:rsidP="009B42E2">
      <w:pPr>
        <w:shd w:val="clear" w:color="auto" w:fill="FFFFFF"/>
        <w:ind w:left="720" w:firstLine="720"/>
        <w:rPr>
          <w:sz w:val="24"/>
          <w:szCs w:val="24"/>
        </w:rPr>
      </w:pPr>
      <w:bookmarkStart w:id="14" w:name="_4wr19fsjrqv0"/>
      <w:bookmarkEnd w:id="14"/>
      <w:r>
        <w:rPr>
          <w:sz w:val="24"/>
          <w:szCs w:val="24"/>
        </w:rPr>
        <w:t xml:space="preserve">(v) </w:t>
      </w:r>
      <w:r>
        <w:rPr>
          <w:i/>
          <w:sz w:val="24"/>
          <w:szCs w:val="24"/>
        </w:rPr>
        <w:t>Redelegations</w:t>
      </w:r>
      <w:r>
        <w:rPr>
          <w:sz w:val="24"/>
          <w:szCs w:val="24"/>
        </w:rPr>
        <w:t>.</w:t>
      </w:r>
    </w:p>
    <w:p w14:paraId="6BEB1913" w14:textId="77777777" w:rsidR="009B42E2" w:rsidRDefault="009B42E2" w:rsidP="009B42E2">
      <w:pPr>
        <w:shd w:val="clear" w:color="auto" w:fill="FFFFFF"/>
        <w:ind w:left="1800" w:firstLine="360"/>
        <w:rPr>
          <w:sz w:val="24"/>
          <w:szCs w:val="24"/>
          <w:highlight w:val="yellow"/>
        </w:rPr>
      </w:pPr>
      <w:bookmarkStart w:id="15" w:name="_qd07mbrvkrw4"/>
      <w:bookmarkEnd w:id="15"/>
      <w:r>
        <w:rPr>
          <w:strike/>
          <w:sz w:val="24"/>
          <w:szCs w:val="24"/>
        </w:rPr>
        <w:t xml:space="preserve">(A) </w:t>
      </w:r>
      <w:r>
        <w:rPr>
          <w:sz w:val="24"/>
          <w:szCs w:val="24"/>
        </w:rPr>
        <w:t xml:space="preserve">HCA authority redelegations are limited pursuant to 502.101 and the following conditions: </w:t>
      </w:r>
    </w:p>
    <w:p w14:paraId="352DE8F0" w14:textId="77777777" w:rsidR="009B42E2" w:rsidRDefault="009B42E2" w:rsidP="009B42E2">
      <w:pPr>
        <w:shd w:val="clear" w:color="auto" w:fill="FFFFFF"/>
        <w:ind w:left="2520" w:firstLine="360"/>
        <w:rPr>
          <w:sz w:val="24"/>
          <w:szCs w:val="24"/>
        </w:rPr>
      </w:pPr>
      <w:bookmarkStart w:id="16" w:name="_qg731ing4mc4"/>
      <w:bookmarkEnd w:id="16"/>
      <w:r>
        <w:rPr>
          <w:b/>
          <w:sz w:val="24"/>
          <w:szCs w:val="24"/>
        </w:rPr>
        <w:t>[(A</w:t>
      </w:r>
      <w:proofErr w:type="gramStart"/>
      <w:r>
        <w:rPr>
          <w:b/>
          <w:sz w:val="24"/>
          <w:szCs w:val="24"/>
        </w:rPr>
        <w:t>)]</w:t>
      </w:r>
      <w:r>
        <w:rPr>
          <w:strike/>
          <w:sz w:val="24"/>
          <w:szCs w:val="24"/>
        </w:rPr>
        <w:t>(</w:t>
      </w:r>
      <w:proofErr w:type="gramEnd"/>
      <w:r>
        <w:rPr>
          <w:strike/>
          <w:sz w:val="24"/>
          <w:szCs w:val="24"/>
        </w:rPr>
        <w:t>1)</w:t>
      </w:r>
      <w:r>
        <w:rPr>
          <w:sz w:val="24"/>
          <w:szCs w:val="24"/>
        </w:rPr>
        <w:t xml:space="preserve"> The SPE shall be consulted prior to a redelegation; </w:t>
      </w:r>
    </w:p>
    <w:p w14:paraId="3D4DFC8E" w14:textId="77777777" w:rsidR="009B42E2" w:rsidRDefault="009B42E2" w:rsidP="009B42E2">
      <w:pPr>
        <w:shd w:val="clear" w:color="auto" w:fill="FFFFFF"/>
        <w:ind w:left="2880"/>
        <w:rPr>
          <w:sz w:val="24"/>
          <w:szCs w:val="24"/>
        </w:rPr>
      </w:pPr>
      <w:bookmarkStart w:id="17" w:name="_bj5uvbhubej6"/>
      <w:bookmarkEnd w:id="17"/>
      <w:r>
        <w:rPr>
          <w:b/>
          <w:sz w:val="24"/>
          <w:szCs w:val="24"/>
        </w:rPr>
        <w:t>[(B</w:t>
      </w:r>
      <w:proofErr w:type="gramStart"/>
      <w:r>
        <w:rPr>
          <w:b/>
          <w:sz w:val="24"/>
          <w:szCs w:val="24"/>
        </w:rPr>
        <w:t>)]</w:t>
      </w:r>
      <w:r>
        <w:rPr>
          <w:strike/>
          <w:sz w:val="24"/>
          <w:szCs w:val="24"/>
        </w:rPr>
        <w:t>(</w:t>
      </w:r>
      <w:proofErr w:type="gramEnd"/>
      <w:r>
        <w:rPr>
          <w:strike/>
          <w:sz w:val="24"/>
          <w:szCs w:val="24"/>
        </w:rPr>
        <w:t>2)</w:t>
      </w:r>
      <w:r>
        <w:rPr>
          <w:sz w:val="24"/>
          <w:szCs w:val="24"/>
        </w:rPr>
        <w:t xml:space="preserve"> Redelegations shall be in writing with a copy sent to the SPE at </w:t>
      </w:r>
      <w:hyperlink r:id="rId14" w:history="1">
        <w:r>
          <w:rPr>
            <w:rStyle w:val="Hyperlink"/>
            <w:color w:val="1155CC"/>
            <w:sz w:val="24"/>
            <w:szCs w:val="24"/>
          </w:rPr>
          <w:t>spe.request@gsa.gov</w:t>
        </w:r>
      </w:hyperlink>
      <w:r>
        <w:rPr>
          <w:sz w:val="24"/>
          <w:szCs w:val="24"/>
        </w:rPr>
        <w:t xml:space="preserve">; and </w:t>
      </w:r>
    </w:p>
    <w:p w14:paraId="73DEA45B" w14:textId="77777777" w:rsidR="009B42E2" w:rsidRDefault="009B42E2" w:rsidP="009B42E2">
      <w:pPr>
        <w:shd w:val="clear" w:color="auto" w:fill="FFFFFF"/>
        <w:ind w:left="2880"/>
        <w:rPr>
          <w:sz w:val="24"/>
          <w:szCs w:val="24"/>
        </w:rPr>
      </w:pPr>
      <w:bookmarkStart w:id="18" w:name="_h2h9vxe0epcb"/>
      <w:bookmarkEnd w:id="18"/>
      <w:r>
        <w:rPr>
          <w:b/>
          <w:sz w:val="24"/>
          <w:szCs w:val="24"/>
        </w:rPr>
        <w:t>[(C</w:t>
      </w:r>
      <w:proofErr w:type="gramStart"/>
      <w:r>
        <w:rPr>
          <w:b/>
          <w:sz w:val="24"/>
          <w:szCs w:val="24"/>
        </w:rPr>
        <w:t>)]</w:t>
      </w:r>
      <w:r>
        <w:rPr>
          <w:strike/>
          <w:sz w:val="24"/>
          <w:szCs w:val="24"/>
        </w:rPr>
        <w:t>(</w:t>
      </w:r>
      <w:proofErr w:type="gramEnd"/>
      <w:r>
        <w:rPr>
          <w:strike/>
          <w:sz w:val="24"/>
          <w:szCs w:val="24"/>
        </w:rPr>
        <w:t>3)</w:t>
      </w:r>
      <w:r>
        <w:rPr>
          <w:sz w:val="24"/>
          <w:szCs w:val="24"/>
        </w:rPr>
        <w:t xml:space="preserve"> Redelegations shall include, as applicable, the following information:</w:t>
      </w:r>
    </w:p>
    <w:p w14:paraId="3F542FEB" w14:textId="77777777" w:rsidR="009B42E2" w:rsidRDefault="009B42E2" w:rsidP="009B42E2">
      <w:pPr>
        <w:shd w:val="clear" w:color="auto" w:fill="FFFFFF"/>
        <w:ind w:left="2880" w:firstLine="720"/>
        <w:rPr>
          <w:sz w:val="24"/>
          <w:szCs w:val="24"/>
        </w:rPr>
      </w:pPr>
      <w:bookmarkStart w:id="19" w:name="_7843pb5wkcsz"/>
      <w:bookmarkEnd w:id="19"/>
      <w:r>
        <w:rPr>
          <w:b/>
          <w:sz w:val="24"/>
          <w:szCs w:val="24"/>
        </w:rPr>
        <w:t>[(1</w:t>
      </w:r>
      <w:proofErr w:type="gramStart"/>
      <w:r>
        <w:rPr>
          <w:b/>
          <w:sz w:val="24"/>
          <w:szCs w:val="24"/>
        </w:rPr>
        <w:t>)]</w:t>
      </w:r>
      <w:r>
        <w:rPr>
          <w:strike/>
          <w:sz w:val="24"/>
          <w:szCs w:val="24"/>
        </w:rPr>
        <w:t>(</w:t>
      </w:r>
      <w:proofErr w:type="gramEnd"/>
      <w:r>
        <w:rPr>
          <w:strike/>
          <w:sz w:val="24"/>
          <w:szCs w:val="24"/>
        </w:rPr>
        <w:t>i)</w:t>
      </w:r>
      <w:r>
        <w:rPr>
          <w:sz w:val="24"/>
          <w:szCs w:val="24"/>
        </w:rPr>
        <w:t xml:space="preserve"> HCA responsibilities being redelegated (i.e., operational matters, policy matters, workforce career management);</w:t>
      </w:r>
    </w:p>
    <w:p w14:paraId="1BBF23C3" w14:textId="77777777" w:rsidR="009B42E2" w:rsidRDefault="009B42E2" w:rsidP="009B42E2">
      <w:pPr>
        <w:shd w:val="clear" w:color="auto" w:fill="FFFFFF"/>
        <w:ind w:left="2880" w:firstLine="720"/>
        <w:rPr>
          <w:sz w:val="24"/>
          <w:szCs w:val="24"/>
        </w:rPr>
      </w:pPr>
      <w:bookmarkStart w:id="20" w:name="_obqbvauwn13z"/>
      <w:bookmarkEnd w:id="20"/>
      <w:r>
        <w:rPr>
          <w:b/>
          <w:sz w:val="24"/>
          <w:szCs w:val="24"/>
        </w:rPr>
        <w:t>[(2</w:t>
      </w:r>
      <w:proofErr w:type="gramStart"/>
      <w:r>
        <w:rPr>
          <w:b/>
          <w:sz w:val="24"/>
          <w:szCs w:val="24"/>
        </w:rPr>
        <w:t>)]</w:t>
      </w:r>
      <w:r>
        <w:rPr>
          <w:strike/>
          <w:sz w:val="24"/>
          <w:szCs w:val="24"/>
        </w:rPr>
        <w:t>(</w:t>
      </w:r>
      <w:proofErr w:type="gramEnd"/>
      <w:r>
        <w:rPr>
          <w:strike/>
          <w:sz w:val="24"/>
          <w:szCs w:val="24"/>
        </w:rPr>
        <w:t>ii)</w:t>
      </w:r>
      <w:r>
        <w:rPr>
          <w:sz w:val="24"/>
          <w:szCs w:val="24"/>
        </w:rPr>
        <w:t xml:space="preserve"> HCA responsibilities being retained; and </w:t>
      </w:r>
    </w:p>
    <w:p w14:paraId="0ECBBE11" w14:textId="77777777" w:rsidR="009B42E2" w:rsidRDefault="009B42E2" w:rsidP="009B42E2">
      <w:pPr>
        <w:shd w:val="clear" w:color="auto" w:fill="FFFFFF"/>
        <w:ind w:left="2880" w:firstLine="720"/>
        <w:rPr>
          <w:sz w:val="24"/>
          <w:szCs w:val="24"/>
        </w:rPr>
      </w:pPr>
      <w:bookmarkStart w:id="21" w:name="_hb2ylr9bz55d"/>
      <w:bookmarkEnd w:id="21"/>
      <w:r>
        <w:rPr>
          <w:b/>
          <w:sz w:val="24"/>
          <w:szCs w:val="24"/>
        </w:rPr>
        <w:t>[(3</w:t>
      </w:r>
      <w:proofErr w:type="gramStart"/>
      <w:r>
        <w:rPr>
          <w:b/>
          <w:sz w:val="24"/>
          <w:szCs w:val="24"/>
        </w:rPr>
        <w:t>)]</w:t>
      </w:r>
      <w:r>
        <w:rPr>
          <w:strike/>
          <w:sz w:val="24"/>
          <w:szCs w:val="24"/>
        </w:rPr>
        <w:t>(</w:t>
      </w:r>
      <w:proofErr w:type="gramEnd"/>
      <w:r>
        <w:rPr>
          <w:strike/>
          <w:sz w:val="24"/>
          <w:szCs w:val="24"/>
        </w:rPr>
        <w:t>iii)</w:t>
      </w:r>
      <w:r>
        <w:rPr>
          <w:sz w:val="24"/>
          <w:szCs w:val="24"/>
        </w:rPr>
        <w:t xml:space="preserve"> Limitations on the authority or responsibilities being redelegated.</w:t>
      </w:r>
    </w:p>
    <w:p w14:paraId="39475DEE" w14:textId="77777777" w:rsidR="009B42E2" w:rsidRDefault="009B42E2" w:rsidP="009B42E2">
      <w:pPr>
        <w:shd w:val="clear" w:color="auto" w:fill="FFFFFF"/>
        <w:ind w:firstLine="720"/>
        <w:rPr>
          <w:b/>
          <w:sz w:val="24"/>
          <w:szCs w:val="24"/>
        </w:rPr>
      </w:pPr>
      <w:bookmarkStart w:id="22" w:name="_98yvrwgdmila"/>
      <w:bookmarkEnd w:id="22"/>
    </w:p>
    <w:p w14:paraId="01EB3F71" w14:textId="77777777" w:rsidR="009B42E2" w:rsidRDefault="009B42E2" w:rsidP="009B42E2">
      <w:pPr>
        <w:shd w:val="clear" w:color="auto" w:fill="FFFFFF"/>
        <w:ind w:firstLine="720"/>
        <w:rPr>
          <w:b/>
          <w:sz w:val="24"/>
          <w:szCs w:val="24"/>
        </w:rPr>
      </w:pPr>
      <w:r>
        <w:rPr>
          <w:b/>
          <w:sz w:val="24"/>
          <w:szCs w:val="24"/>
        </w:rPr>
        <w:t xml:space="preserve">(3) </w:t>
      </w:r>
      <w:r>
        <w:rPr>
          <w:b/>
          <w:i/>
          <w:sz w:val="24"/>
          <w:szCs w:val="24"/>
        </w:rPr>
        <w:t>Contracting Executive</w:t>
      </w:r>
      <w:r>
        <w:rPr>
          <w:b/>
          <w:sz w:val="24"/>
          <w:szCs w:val="24"/>
        </w:rPr>
        <w:t xml:space="preserve">.  </w:t>
      </w:r>
    </w:p>
    <w:p w14:paraId="38ED8C92" w14:textId="77777777" w:rsidR="009B42E2" w:rsidRDefault="009B42E2" w:rsidP="009B42E2">
      <w:pPr>
        <w:shd w:val="clear" w:color="auto" w:fill="FFFFFF"/>
        <w:ind w:left="990"/>
        <w:rPr>
          <w:b/>
          <w:color w:val="212121"/>
          <w:sz w:val="24"/>
          <w:szCs w:val="24"/>
        </w:rPr>
      </w:pPr>
      <w:bookmarkStart w:id="23" w:name="_app46nk88o96"/>
      <w:bookmarkEnd w:id="23"/>
      <w:r>
        <w:rPr>
          <w:b/>
          <w:color w:val="212121"/>
          <w:sz w:val="24"/>
          <w:szCs w:val="24"/>
        </w:rPr>
        <w:t xml:space="preserve">(i) Some GSA contracting activities are so complex that there may be a GSA executive responsible for contracting operations. In those cases, the HCA may appoint a contracting executive in addition to or in lieu of a contracting director. </w:t>
      </w:r>
    </w:p>
    <w:p w14:paraId="0C369190" w14:textId="77777777" w:rsidR="009B42E2" w:rsidRDefault="009B42E2" w:rsidP="009B42E2">
      <w:pPr>
        <w:shd w:val="clear" w:color="auto" w:fill="FFFFFF"/>
        <w:ind w:left="990"/>
        <w:rPr>
          <w:b/>
          <w:color w:val="212121"/>
          <w:sz w:val="24"/>
          <w:szCs w:val="24"/>
        </w:rPr>
      </w:pPr>
      <w:bookmarkStart w:id="24" w:name="_nnq0w5bnzk46"/>
      <w:bookmarkEnd w:id="24"/>
      <w:r>
        <w:rPr>
          <w:b/>
          <w:color w:val="212121"/>
          <w:sz w:val="24"/>
          <w:szCs w:val="24"/>
        </w:rPr>
        <w:t xml:space="preserve">(ii) Contracting Executives may be appointed or rescinded by the HCA and serve within the limits of their appointed authority. </w:t>
      </w:r>
    </w:p>
    <w:p w14:paraId="247B0799" w14:textId="77777777" w:rsidR="009B42E2" w:rsidRDefault="009B42E2" w:rsidP="009B42E2">
      <w:pPr>
        <w:shd w:val="clear" w:color="auto" w:fill="FFFFFF"/>
        <w:ind w:left="990"/>
        <w:rPr>
          <w:b/>
          <w:color w:val="212121"/>
          <w:sz w:val="24"/>
          <w:szCs w:val="24"/>
        </w:rPr>
      </w:pPr>
      <w:bookmarkStart w:id="25" w:name="_e5s5uknnqulm"/>
      <w:bookmarkEnd w:id="25"/>
      <w:r>
        <w:rPr>
          <w:b/>
          <w:color w:val="212121"/>
          <w:sz w:val="24"/>
          <w:szCs w:val="24"/>
        </w:rPr>
        <w:lastRenderedPageBreak/>
        <w:t xml:space="preserve">(iii) Appointments must be in writing with a copy sent to the SPE at </w:t>
      </w:r>
      <w:hyperlink r:id="rId15" w:history="1">
        <w:r>
          <w:rPr>
            <w:rStyle w:val="Hyperlink"/>
            <w:b/>
            <w:color w:val="1155CC"/>
            <w:sz w:val="24"/>
            <w:szCs w:val="24"/>
          </w:rPr>
          <w:t>spe.request@gsa.gov</w:t>
        </w:r>
      </w:hyperlink>
      <w:r>
        <w:rPr>
          <w:b/>
          <w:color w:val="212121"/>
          <w:sz w:val="24"/>
          <w:szCs w:val="24"/>
        </w:rPr>
        <w:t xml:space="preserve">. </w:t>
      </w:r>
    </w:p>
    <w:p w14:paraId="1EDF3A99" w14:textId="77777777" w:rsidR="009B42E2" w:rsidRDefault="009B42E2" w:rsidP="009B42E2">
      <w:pPr>
        <w:shd w:val="clear" w:color="auto" w:fill="FFFFFF"/>
        <w:ind w:left="990" w:firstLine="450"/>
        <w:rPr>
          <w:b/>
          <w:strike/>
          <w:color w:val="212121"/>
          <w:sz w:val="24"/>
          <w:szCs w:val="24"/>
          <w:highlight w:val="yellow"/>
        </w:rPr>
      </w:pPr>
      <w:bookmarkStart w:id="26" w:name="_oqeqkh49bif3"/>
      <w:bookmarkEnd w:id="26"/>
    </w:p>
    <w:p w14:paraId="74D7B407" w14:textId="77777777" w:rsidR="009B42E2" w:rsidRDefault="009B42E2" w:rsidP="009B42E2">
      <w:pPr>
        <w:shd w:val="clear" w:color="auto" w:fill="FFFFFF"/>
        <w:rPr>
          <w:sz w:val="24"/>
          <w:szCs w:val="24"/>
          <w:highlight w:val="white"/>
        </w:rPr>
      </w:pPr>
      <w:r>
        <w:rPr>
          <w:b/>
          <w:strike/>
          <w:sz w:val="24"/>
          <w:szCs w:val="24"/>
        </w:rPr>
        <w:t>(3)</w:t>
      </w:r>
      <w:r>
        <w:rPr>
          <w:b/>
          <w:sz w:val="24"/>
          <w:szCs w:val="24"/>
        </w:rPr>
        <w:t xml:space="preserve"> [(4)]</w:t>
      </w:r>
      <w:r>
        <w:rPr>
          <w:sz w:val="24"/>
          <w:szCs w:val="24"/>
        </w:rPr>
        <w:t xml:space="preserve"> </w:t>
      </w:r>
      <w:r>
        <w:rPr>
          <w:i/>
          <w:sz w:val="24"/>
          <w:szCs w:val="24"/>
        </w:rPr>
        <w:t>Contracting Director</w:t>
      </w:r>
      <w:r>
        <w:rPr>
          <w:sz w:val="24"/>
          <w:szCs w:val="24"/>
        </w:rPr>
        <w:t xml:space="preserve">.  </w:t>
      </w:r>
    </w:p>
    <w:p w14:paraId="12227671" w14:textId="77777777" w:rsidR="009B42E2" w:rsidRDefault="009B42E2" w:rsidP="009B42E2">
      <w:pPr>
        <w:ind w:firstLine="720"/>
        <w:rPr>
          <w:sz w:val="24"/>
          <w:szCs w:val="24"/>
        </w:rPr>
      </w:pPr>
      <w:bookmarkStart w:id="27" w:name="_xm6dc7p9h20q"/>
      <w:bookmarkEnd w:id="27"/>
      <w:r>
        <w:rPr>
          <w:sz w:val="24"/>
          <w:szCs w:val="24"/>
        </w:rPr>
        <w:t xml:space="preserve">(i) A summary of contracting director responsibilities </w:t>
      </w:r>
      <w:proofErr w:type="gramStart"/>
      <w:r>
        <w:rPr>
          <w:sz w:val="24"/>
          <w:szCs w:val="24"/>
        </w:rPr>
        <w:t>include</w:t>
      </w:r>
      <w:proofErr w:type="gramEnd"/>
      <w:r>
        <w:rPr>
          <w:sz w:val="24"/>
          <w:szCs w:val="24"/>
        </w:rPr>
        <w:t>, but are not limited to:</w:t>
      </w:r>
    </w:p>
    <w:p w14:paraId="4F26974E" w14:textId="77777777" w:rsidR="009B42E2" w:rsidRDefault="009B42E2" w:rsidP="009B42E2">
      <w:pPr>
        <w:ind w:left="720" w:firstLine="720"/>
        <w:rPr>
          <w:sz w:val="24"/>
          <w:szCs w:val="24"/>
        </w:rPr>
      </w:pPr>
      <w:bookmarkStart w:id="28" w:name="_c9svc3lj8y0z"/>
      <w:bookmarkEnd w:id="28"/>
      <w:r>
        <w:rPr>
          <w:sz w:val="24"/>
          <w:szCs w:val="24"/>
        </w:rPr>
        <w:t xml:space="preserve">(A) Coordinating with the HCA </w:t>
      </w:r>
      <w:r>
        <w:rPr>
          <w:b/>
          <w:sz w:val="24"/>
          <w:szCs w:val="24"/>
        </w:rPr>
        <w:t>[or Contracting Executive as appropriate]</w:t>
      </w:r>
      <w:r>
        <w:rPr>
          <w:sz w:val="24"/>
          <w:szCs w:val="24"/>
        </w:rPr>
        <w:t xml:space="preserve"> on contracting matters</w:t>
      </w:r>
      <w:r>
        <w:rPr>
          <w:strike/>
          <w:sz w:val="24"/>
          <w:szCs w:val="24"/>
        </w:rPr>
        <w:t xml:space="preserve"> as </w:t>
      </w:r>
      <w:proofErr w:type="gramStart"/>
      <w:r>
        <w:rPr>
          <w:strike/>
          <w:sz w:val="24"/>
          <w:szCs w:val="24"/>
        </w:rPr>
        <w:t>appropriate</w:t>
      </w:r>
      <w:r>
        <w:rPr>
          <w:sz w:val="24"/>
          <w:szCs w:val="24"/>
        </w:rPr>
        <w:t>;</w:t>
      </w:r>
      <w:proofErr w:type="gramEnd"/>
    </w:p>
    <w:p w14:paraId="16876567" w14:textId="77777777" w:rsidR="009B42E2" w:rsidRDefault="009B42E2" w:rsidP="009B42E2">
      <w:pPr>
        <w:rPr>
          <w:b/>
          <w:sz w:val="24"/>
          <w:szCs w:val="24"/>
        </w:rPr>
      </w:pPr>
      <w:r>
        <w:rPr>
          <w:b/>
          <w:sz w:val="24"/>
          <w:szCs w:val="24"/>
        </w:rPr>
        <w:t xml:space="preserve">* * * </w:t>
      </w:r>
    </w:p>
    <w:p w14:paraId="6349E0A1" w14:textId="77777777" w:rsidR="009B42E2" w:rsidRDefault="009B42E2" w:rsidP="009B42E2">
      <w:pPr>
        <w:rPr>
          <w:sz w:val="24"/>
          <w:szCs w:val="24"/>
        </w:rPr>
      </w:pPr>
      <w:bookmarkStart w:id="29" w:name="_41drc8c5ep81"/>
      <w:bookmarkEnd w:id="29"/>
    </w:p>
    <w:p w14:paraId="243B73E1" w14:textId="77777777" w:rsidR="009B42E2" w:rsidRDefault="009B42E2" w:rsidP="009B42E2">
      <w:pPr>
        <w:ind w:left="720"/>
        <w:rPr>
          <w:sz w:val="24"/>
          <w:szCs w:val="24"/>
        </w:rPr>
      </w:pPr>
      <w:bookmarkStart w:id="30" w:name="_imsvgtpe5vr3"/>
      <w:bookmarkEnd w:id="30"/>
      <w:r>
        <w:rPr>
          <w:sz w:val="24"/>
          <w:szCs w:val="24"/>
          <w:highlight w:val="white"/>
        </w:rPr>
        <w:t xml:space="preserve">(ii) </w:t>
      </w:r>
      <w:r>
        <w:rPr>
          <w:i/>
          <w:sz w:val="24"/>
          <w:szCs w:val="24"/>
          <w:highlight w:val="white"/>
        </w:rPr>
        <w:t>Appointment</w:t>
      </w:r>
      <w:r>
        <w:rPr>
          <w:sz w:val="24"/>
          <w:szCs w:val="24"/>
          <w:highlight w:val="white"/>
        </w:rPr>
        <w:t xml:space="preserve">. </w:t>
      </w:r>
      <w:r>
        <w:rPr>
          <w:b/>
          <w:sz w:val="24"/>
          <w:szCs w:val="24"/>
        </w:rPr>
        <w:t>[</w:t>
      </w:r>
      <w:r>
        <w:rPr>
          <w:b/>
          <w:color w:val="212121"/>
          <w:sz w:val="24"/>
          <w:szCs w:val="24"/>
        </w:rPr>
        <w:t xml:space="preserve">Contracting Directors may be appointed or rescinded by the HCA and serve within the limits of their appointed authority.] </w:t>
      </w:r>
      <w:r>
        <w:rPr>
          <w:sz w:val="24"/>
          <w:szCs w:val="24"/>
          <w:highlight w:val="white"/>
        </w:rPr>
        <w:t>Appointments must be in writing with a copy sent to the SPE at spe.request@gsa.gov.</w:t>
      </w:r>
    </w:p>
    <w:p w14:paraId="17D94E17" w14:textId="77777777" w:rsidR="009B42E2" w:rsidRDefault="009B42E2" w:rsidP="009B42E2">
      <w:pPr>
        <w:rPr>
          <w:sz w:val="24"/>
          <w:szCs w:val="24"/>
          <w:highlight w:val="white"/>
        </w:rPr>
      </w:pPr>
      <w:bookmarkStart w:id="31" w:name="_eb5rkzarkl1z"/>
      <w:bookmarkEnd w:id="31"/>
    </w:p>
    <w:p w14:paraId="0695898C" w14:textId="77777777" w:rsidR="009B42E2" w:rsidRDefault="009B42E2" w:rsidP="009B42E2">
      <w:pPr>
        <w:rPr>
          <w:b/>
          <w:sz w:val="24"/>
          <w:szCs w:val="24"/>
        </w:rPr>
      </w:pPr>
      <w:r>
        <w:rPr>
          <w:b/>
          <w:sz w:val="24"/>
          <w:szCs w:val="24"/>
        </w:rPr>
        <w:t xml:space="preserve">* * * </w:t>
      </w:r>
    </w:p>
    <w:p w14:paraId="31CA7463" w14:textId="77777777" w:rsidR="009B42E2" w:rsidRDefault="009B42E2" w:rsidP="009B42E2">
      <w:pPr>
        <w:shd w:val="clear" w:color="auto" w:fill="FFFFFF"/>
        <w:rPr>
          <w:b/>
          <w:strike/>
          <w:sz w:val="24"/>
          <w:szCs w:val="24"/>
        </w:rPr>
      </w:pPr>
      <w:bookmarkStart w:id="32" w:name="_g3umkzdef2o0"/>
      <w:bookmarkEnd w:id="32"/>
    </w:p>
    <w:p w14:paraId="3EDFBA1B" w14:textId="77777777" w:rsidR="009B42E2" w:rsidRDefault="009B42E2" w:rsidP="009B42E2">
      <w:pPr>
        <w:shd w:val="clear" w:color="auto" w:fill="FFFFFF"/>
        <w:rPr>
          <w:sz w:val="24"/>
          <w:szCs w:val="24"/>
          <w:highlight w:val="white"/>
        </w:rPr>
      </w:pPr>
      <w:r>
        <w:rPr>
          <w:b/>
          <w:strike/>
          <w:sz w:val="24"/>
          <w:szCs w:val="24"/>
        </w:rPr>
        <w:t>(4)</w:t>
      </w:r>
      <w:r>
        <w:rPr>
          <w:b/>
          <w:sz w:val="24"/>
          <w:szCs w:val="24"/>
        </w:rPr>
        <w:t xml:space="preserve"> [(5)]</w:t>
      </w:r>
      <w:r>
        <w:rPr>
          <w:sz w:val="24"/>
          <w:szCs w:val="24"/>
        </w:rPr>
        <w:t xml:space="preserve"> </w:t>
      </w:r>
      <w:r>
        <w:rPr>
          <w:i/>
          <w:sz w:val="24"/>
          <w:szCs w:val="24"/>
        </w:rPr>
        <w:t>Contracting Activity Advocate for Competition</w:t>
      </w:r>
      <w:r>
        <w:rPr>
          <w:sz w:val="24"/>
          <w:szCs w:val="24"/>
        </w:rPr>
        <w:t xml:space="preserve">. </w:t>
      </w:r>
      <w:r>
        <w:rPr>
          <w:sz w:val="24"/>
          <w:szCs w:val="24"/>
          <w:highlight w:val="white"/>
        </w:rPr>
        <w:t xml:space="preserve">The duties and responsibilities for Advocates for Competition are identified in </w:t>
      </w:r>
      <w:hyperlink r:id="rId16" w:history="1">
        <w:r>
          <w:rPr>
            <w:rStyle w:val="Hyperlink"/>
            <w:color w:val="1155CC"/>
            <w:sz w:val="24"/>
            <w:szCs w:val="24"/>
            <w:highlight w:val="white"/>
          </w:rPr>
          <w:t>FAR 6.502</w:t>
        </w:r>
      </w:hyperlink>
      <w:r>
        <w:rPr>
          <w:sz w:val="24"/>
          <w:szCs w:val="24"/>
          <w:highlight w:val="white"/>
        </w:rPr>
        <w:t xml:space="preserve">. </w:t>
      </w:r>
      <w:r>
        <w:rPr>
          <w:b/>
          <w:sz w:val="24"/>
          <w:szCs w:val="24"/>
        </w:rPr>
        <w:t>[</w:t>
      </w:r>
      <w:r>
        <w:rPr>
          <w:b/>
          <w:color w:val="212121"/>
          <w:sz w:val="24"/>
          <w:szCs w:val="24"/>
        </w:rPr>
        <w:t xml:space="preserve">Contracting Activity Advocate for Competition may be appointed or rescinded by the HCA and serve within the limits of their appointed authority.] </w:t>
      </w:r>
      <w:r>
        <w:rPr>
          <w:sz w:val="24"/>
          <w:szCs w:val="24"/>
          <w:highlight w:val="white"/>
        </w:rPr>
        <w:t xml:space="preserve">Appointments must be in writing with a copy sent to the SPE at </w:t>
      </w:r>
      <w:hyperlink r:id="rId17" w:history="1">
        <w:r>
          <w:rPr>
            <w:rStyle w:val="Hyperlink"/>
            <w:color w:val="1155CC"/>
            <w:sz w:val="24"/>
            <w:szCs w:val="24"/>
            <w:highlight w:val="white"/>
          </w:rPr>
          <w:t>spe.request@gsa.gov</w:t>
        </w:r>
      </w:hyperlink>
      <w:r>
        <w:rPr>
          <w:sz w:val="24"/>
          <w:szCs w:val="24"/>
          <w:highlight w:val="white"/>
        </w:rPr>
        <w:t xml:space="preserve">. </w:t>
      </w:r>
    </w:p>
    <w:p w14:paraId="27F363DE" w14:textId="77777777" w:rsidR="009B42E2" w:rsidRDefault="009B42E2" w:rsidP="009B42E2">
      <w:pPr>
        <w:shd w:val="clear" w:color="auto" w:fill="FFFFFF"/>
        <w:rPr>
          <w:sz w:val="24"/>
          <w:szCs w:val="24"/>
        </w:rPr>
      </w:pPr>
      <w:bookmarkStart w:id="33" w:name="_503hldm1h57z"/>
      <w:bookmarkEnd w:id="33"/>
      <w:r>
        <w:rPr>
          <w:sz w:val="24"/>
          <w:szCs w:val="24"/>
        </w:rPr>
        <w:t xml:space="preserve">  </w:t>
      </w:r>
    </w:p>
    <w:p w14:paraId="3F4B0F1E" w14:textId="77777777" w:rsidR="009B42E2" w:rsidRDefault="009B42E2" w:rsidP="009B42E2">
      <w:pPr>
        <w:rPr>
          <w:b/>
          <w:sz w:val="24"/>
          <w:szCs w:val="24"/>
        </w:rPr>
      </w:pPr>
      <w:r>
        <w:rPr>
          <w:b/>
          <w:sz w:val="24"/>
          <w:szCs w:val="24"/>
        </w:rPr>
        <w:t xml:space="preserve">* * * </w:t>
      </w:r>
    </w:p>
    <w:p w14:paraId="3D8FD913" w14:textId="77777777" w:rsidR="009B42E2" w:rsidRDefault="009B42E2" w:rsidP="009B42E2">
      <w:pPr>
        <w:shd w:val="clear" w:color="auto" w:fill="FFFFFF"/>
        <w:rPr>
          <w:b/>
          <w:strike/>
          <w:sz w:val="24"/>
          <w:szCs w:val="24"/>
        </w:rPr>
      </w:pPr>
      <w:bookmarkStart w:id="34" w:name="_ks80qyqit6r5"/>
      <w:bookmarkEnd w:id="34"/>
    </w:p>
    <w:p w14:paraId="52878C50" w14:textId="77777777" w:rsidR="009B42E2" w:rsidRDefault="009B42E2" w:rsidP="009B42E2">
      <w:pPr>
        <w:shd w:val="clear" w:color="auto" w:fill="FFFFFF"/>
        <w:rPr>
          <w:sz w:val="24"/>
          <w:szCs w:val="24"/>
        </w:rPr>
      </w:pPr>
      <w:bookmarkStart w:id="35" w:name="_q1i214a22jsu"/>
      <w:bookmarkEnd w:id="35"/>
      <w:r>
        <w:rPr>
          <w:b/>
          <w:strike/>
          <w:sz w:val="24"/>
          <w:szCs w:val="24"/>
        </w:rPr>
        <w:t>(5)</w:t>
      </w:r>
      <w:r>
        <w:rPr>
          <w:b/>
          <w:sz w:val="24"/>
          <w:szCs w:val="24"/>
        </w:rPr>
        <w:t xml:space="preserve"> [(6)]</w:t>
      </w:r>
      <w:r>
        <w:rPr>
          <w:sz w:val="24"/>
          <w:szCs w:val="24"/>
        </w:rPr>
        <w:t xml:space="preserve"> </w:t>
      </w:r>
      <w:r>
        <w:rPr>
          <w:i/>
          <w:sz w:val="24"/>
          <w:szCs w:val="24"/>
        </w:rPr>
        <w:t>Acquisition Career Navigator</w:t>
      </w:r>
      <w:r>
        <w:rPr>
          <w:sz w:val="24"/>
          <w:szCs w:val="24"/>
        </w:rPr>
        <w:t xml:space="preserve">.  </w:t>
      </w:r>
    </w:p>
    <w:p w14:paraId="351EADCF" w14:textId="77777777" w:rsidR="009B42E2" w:rsidRDefault="009B42E2" w:rsidP="009B42E2">
      <w:pPr>
        <w:ind w:firstLine="720"/>
        <w:rPr>
          <w:sz w:val="24"/>
          <w:szCs w:val="24"/>
        </w:rPr>
      </w:pPr>
      <w:r>
        <w:rPr>
          <w:sz w:val="24"/>
          <w:szCs w:val="24"/>
        </w:rPr>
        <w:t>(i) A summary of ACN responsibilities include, but are not limited to the following, and may vary by service:</w:t>
      </w:r>
    </w:p>
    <w:p w14:paraId="74FEA262" w14:textId="77777777" w:rsidR="009B42E2" w:rsidRDefault="009B42E2" w:rsidP="009B42E2">
      <w:pPr>
        <w:ind w:left="720" w:firstLine="720"/>
        <w:rPr>
          <w:sz w:val="24"/>
          <w:szCs w:val="24"/>
        </w:rPr>
      </w:pPr>
      <w:r>
        <w:rPr>
          <w:sz w:val="24"/>
          <w:szCs w:val="24"/>
        </w:rPr>
        <w:t xml:space="preserve">(A) Support the HCA </w:t>
      </w:r>
      <w:r>
        <w:rPr>
          <w:b/>
          <w:sz w:val="24"/>
          <w:szCs w:val="24"/>
        </w:rPr>
        <w:t>[or Contracting Executive as appropriate]</w:t>
      </w:r>
      <w:r>
        <w:rPr>
          <w:sz w:val="24"/>
          <w:szCs w:val="24"/>
        </w:rPr>
        <w:t xml:space="preserve"> by managing the workforce career management responsibilities set forth in paragraph (b)(2)(iv</w:t>
      </w:r>
      <w:proofErr w:type="gramStart"/>
      <w:r>
        <w:rPr>
          <w:sz w:val="24"/>
          <w:szCs w:val="24"/>
        </w:rPr>
        <w:t>);</w:t>
      </w:r>
      <w:proofErr w:type="gramEnd"/>
    </w:p>
    <w:p w14:paraId="67A86EAE" w14:textId="77777777" w:rsidR="009B42E2" w:rsidRDefault="009B42E2" w:rsidP="009B42E2">
      <w:pPr>
        <w:rPr>
          <w:b/>
          <w:sz w:val="24"/>
          <w:szCs w:val="24"/>
        </w:rPr>
      </w:pPr>
      <w:r>
        <w:rPr>
          <w:b/>
          <w:sz w:val="24"/>
          <w:szCs w:val="24"/>
        </w:rPr>
        <w:t xml:space="preserve">* * * </w:t>
      </w:r>
    </w:p>
    <w:p w14:paraId="43AAE466" w14:textId="77777777" w:rsidR="009B42E2" w:rsidRDefault="009B42E2" w:rsidP="009B42E2">
      <w:pPr>
        <w:rPr>
          <w:sz w:val="24"/>
          <w:szCs w:val="24"/>
          <w:highlight w:val="white"/>
        </w:rPr>
      </w:pPr>
      <w:r>
        <w:rPr>
          <w:sz w:val="24"/>
          <w:szCs w:val="24"/>
          <w:highlight w:val="white"/>
        </w:rPr>
        <w:t xml:space="preserve">(ii) </w:t>
      </w:r>
      <w:r>
        <w:rPr>
          <w:i/>
          <w:sz w:val="24"/>
          <w:szCs w:val="24"/>
          <w:highlight w:val="white"/>
        </w:rPr>
        <w:t>Appointment</w:t>
      </w:r>
      <w:r>
        <w:rPr>
          <w:sz w:val="24"/>
          <w:szCs w:val="24"/>
          <w:highlight w:val="white"/>
        </w:rPr>
        <w:t xml:space="preserve">. </w:t>
      </w:r>
      <w:r>
        <w:rPr>
          <w:b/>
          <w:sz w:val="24"/>
          <w:szCs w:val="24"/>
        </w:rPr>
        <w:t>[</w:t>
      </w:r>
      <w:r>
        <w:rPr>
          <w:b/>
          <w:color w:val="212121"/>
          <w:sz w:val="24"/>
          <w:szCs w:val="24"/>
        </w:rPr>
        <w:t xml:space="preserve">Acquisition Career Navigators may be appointed or rescinded by the HCA and serve within the limits of their appointed authority.] </w:t>
      </w:r>
      <w:r>
        <w:rPr>
          <w:sz w:val="24"/>
          <w:szCs w:val="24"/>
        </w:rPr>
        <w:t>Appoint</w:t>
      </w:r>
      <w:r>
        <w:rPr>
          <w:sz w:val="24"/>
          <w:szCs w:val="24"/>
          <w:highlight w:val="white"/>
        </w:rPr>
        <w:t xml:space="preserve">ments must be in writing with a copy sent to the SPE at </w:t>
      </w:r>
      <w:hyperlink r:id="rId18" w:history="1">
        <w:r>
          <w:rPr>
            <w:rStyle w:val="Hyperlink"/>
            <w:color w:val="1155CC"/>
            <w:sz w:val="24"/>
            <w:szCs w:val="24"/>
            <w:highlight w:val="white"/>
          </w:rPr>
          <w:t>spe.request@gsa.gov</w:t>
        </w:r>
      </w:hyperlink>
      <w:r>
        <w:rPr>
          <w:sz w:val="24"/>
          <w:szCs w:val="24"/>
          <w:highlight w:val="white"/>
        </w:rPr>
        <w:t>.</w:t>
      </w:r>
    </w:p>
    <w:p w14:paraId="0E08F912" w14:textId="77777777" w:rsidR="009B42E2" w:rsidRDefault="009B42E2" w:rsidP="009B42E2">
      <w:pPr>
        <w:rPr>
          <w:sz w:val="24"/>
          <w:szCs w:val="24"/>
          <w:highlight w:val="white"/>
        </w:rPr>
      </w:pPr>
    </w:p>
    <w:p w14:paraId="0947DD1E" w14:textId="77777777" w:rsidR="009B42E2" w:rsidRDefault="009B42E2" w:rsidP="009B42E2">
      <w:pPr>
        <w:rPr>
          <w:b/>
          <w:sz w:val="24"/>
          <w:szCs w:val="24"/>
        </w:rPr>
      </w:pPr>
      <w:r>
        <w:rPr>
          <w:b/>
          <w:sz w:val="24"/>
          <w:szCs w:val="24"/>
        </w:rPr>
        <w:t xml:space="preserve">* * * </w:t>
      </w:r>
    </w:p>
    <w:p w14:paraId="24FA7681" w14:textId="77777777" w:rsidR="009B42E2" w:rsidRDefault="009B42E2" w:rsidP="009B42E2">
      <w:pPr>
        <w:rPr>
          <w:sz w:val="24"/>
          <w:szCs w:val="24"/>
        </w:rPr>
      </w:pPr>
    </w:p>
    <w:p w14:paraId="37A10BF4" w14:textId="77777777" w:rsidR="009B42E2" w:rsidRDefault="009B42E2" w:rsidP="009B42E2">
      <w:pPr>
        <w:rPr>
          <w:b/>
          <w:sz w:val="24"/>
          <w:szCs w:val="24"/>
        </w:rPr>
      </w:pPr>
      <w:r>
        <w:rPr>
          <w:b/>
          <w:sz w:val="24"/>
          <w:szCs w:val="24"/>
        </w:rPr>
        <w:t>[Subpart 501.7 - Determinations and Findings</w:t>
      </w:r>
    </w:p>
    <w:p w14:paraId="3854685B" w14:textId="77777777" w:rsidR="009B42E2" w:rsidRDefault="009B42E2" w:rsidP="009B42E2">
      <w:pPr>
        <w:rPr>
          <w:b/>
          <w:sz w:val="24"/>
          <w:szCs w:val="24"/>
        </w:rPr>
      </w:pPr>
    </w:p>
    <w:p w14:paraId="1934474C" w14:textId="77777777" w:rsidR="009B42E2" w:rsidRDefault="009B42E2" w:rsidP="009B42E2">
      <w:pPr>
        <w:rPr>
          <w:b/>
          <w:sz w:val="24"/>
          <w:szCs w:val="24"/>
        </w:rPr>
      </w:pPr>
      <w:r>
        <w:rPr>
          <w:b/>
          <w:sz w:val="24"/>
          <w:szCs w:val="24"/>
        </w:rPr>
        <w:lastRenderedPageBreak/>
        <w:t>501.707 Signature authority</w:t>
      </w:r>
    </w:p>
    <w:p w14:paraId="059FF918" w14:textId="77777777" w:rsidR="009B42E2" w:rsidRDefault="009B42E2" w:rsidP="009B42E2">
      <w:pPr>
        <w:ind w:left="720"/>
        <w:rPr>
          <w:b/>
          <w:sz w:val="24"/>
          <w:szCs w:val="24"/>
        </w:rPr>
      </w:pPr>
      <w:r>
        <w:rPr>
          <w:b/>
          <w:sz w:val="24"/>
          <w:szCs w:val="24"/>
        </w:rPr>
        <w:t xml:space="preserve">(a) Refer to the appropriate FAR and GSAM section to identify the required approval thresholds for D&amp;Fs. </w:t>
      </w:r>
    </w:p>
    <w:p w14:paraId="6523AFF6" w14:textId="77777777" w:rsidR="009B42E2" w:rsidRDefault="009B42E2" w:rsidP="009B42E2">
      <w:pPr>
        <w:ind w:left="720"/>
        <w:rPr>
          <w:b/>
          <w:sz w:val="24"/>
          <w:szCs w:val="24"/>
        </w:rPr>
      </w:pPr>
    </w:p>
    <w:p w14:paraId="25224A95" w14:textId="77777777" w:rsidR="009B42E2" w:rsidRDefault="009B42E2" w:rsidP="009B42E2">
      <w:pPr>
        <w:ind w:left="720"/>
        <w:rPr>
          <w:b/>
          <w:sz w:val="24"/>
          <w:szCs w:val="24"/>
        </w:rPr>
      </w:pPr>
      <w:r>
        <w:rPr>
          <w:b/>
          <w:sz w:val="24"/>
          <w:szCs w:val="24"/>
        </w:rPr>
        <w:t>(b) The contracting officer shall obtain approvals as required by the Service prior to routing any D&amp;Fs to the SPE.]</w:t>
      </w:r>
    </w:p>
    <w:p w14:paraId="2F940448" w14:textId="77777777" w:rsidR="009B42E2" w:rsidRDefault="009B42E2" w:rsidP="009B42E2">
      <w:pPr>
        <w:rPr>
          <w:b/>
          <w:sz w:val="24"/>
          <w:szCs w:val="24"/>
        </w:rPr>
      </w:pPr>
    </w:p>
    <w:p w14:paraId="5C7502F0" w14:textId="77777777" w:rsidR="009B42E2" w:rsidRDefault="009B42E2" w:rsidP="009B42E2">
      <w:pPr>
        <w:rPr>
          <w:b/>
          <w:sz w:val="24"/>
          <w:szCs w:val="24"/>
        </w:rPr>
      </w:pPr>
      <w:r>
        <w:rPr>
          <w:sz w:val="24"/>
          <w:szCs w:val="24"/>
        </w:rPr>
        <w:t>* * * * *</w:t>
      </w:r>
    </w:p>
    <w:p w14:paraId="0FFEA7A7" w14:textId="77777777" w:rsidR="009B42E2" w:rsidRDefault="009B42E2" w:rsidP="009B42E2">
      <w:pPr>
        <w:rPr>
          <w:sz w:val="24"/>
          <w:szCs w:val="24"/>
        </w:rPr>
      </w:pPr>
    </w:p>
    <w:p w14:paraId="37726BD0" w14:textId="77777777" w:rsidR="009B42E2" w:rsidRDefault="009B42E2" w:rsidP="009B42E2">
      <w:pPr>
        <w:rPr>
          <w:b/>
          <w:sz w:val="24"/>
          <w:szCs w:val="24"/>
        </w:rPr>
      </w:pPr>
      <w:bookmarkStart w:id="36" w:name="_bsxus7ymwn2e"/>
      <w:bookmarkEnd w:id="36"/>
      <w:r>
        <w:rPr>
          <w:b/>
          <w:sz w:val="24"/>
          <w:szCs w:val="24"/>
        </w:rPr>
        <w:t>Part 502— Definitions of Words and Terms</w:t>
      </w:r>
    </w:p>
    <w:p w14:paraId="3B9EE29B" w14:textId="77777777" w:rsidR="009B42E2" w:rsidRDefault="009B42E2" w:rsidP="009B42E2">
      <w:pPr>
        <w:rPr>
          <w:b/>
          <w:sz w:val="24"/>
          <w:szCs w:val="24"/>
        </w:rPr>
      </w:pPr>
      <w:bookmarkStart w:id="37" w:name="_k47qh1mflpfq"/>
      <w:bookmarkEnd w:id="37"/>
    </w:p>
    <w:p w14:paraId="59681831" w14:textId="77777777" w:rsidR="009B42E2" w:rsidRDefault="009B42E2" w:rsidP="009B42E2">
      <w:pPr>
        <w:rPr>
          <w:b/>
          <w:sz w:val="24"/>
          <w:szCs w:val="24"/>
        </w:rPr>
      </w:pPr>
      <w:bookmarkStart w:id="38" w:name="_77m9jemkguzu"/>
      <w:bookmarkEnd w:id="38"/>
      <w:r>
        <w:rPr>
          <w:b/>
          <w:sz w:val="24"/>
          <w:szCs w:val="24"/>
        </w:rPr>
        <w:t>Subpart 502.1— Definitions</w:t>
      </w:r>
    </w:p>
    <w:p w14:paraId="0974FF5F" w14:textId="77777777" w:rsidR="009B42E2" w:rsidRDefault="009B42E2" w:rsidP="009B42E2">
      <w:pPr>
        <w:rPr>
          <w:b/>
          <w:sz w:val="24"/>
          <w:szCs w:val="24"/>
        </w:rPr>
      </w:pPr>
      <w:bookmarkStart w:id="39" w:name="_6m2kjgpyba18"/>
      <w:bookmarkEnd w:id="39"/>
    </w:p>
    <w:p w14:paraId="6875A4BE" w14:textId="77777777" w:rsidR="009B42E2" w:rsidRDefault="009B42E2" w:rsidP="009B42E2">
      <w:pPr>
        <w:rPr>
          <w:b/>
          <w:sz w:val="24"/>
          <w:szCs w:val="24"/>
        </w:rPr>
      </w:pPr>
      <w:bookmarkStart w:id="40" w:name="_duvbxfyecq10"/>
      <w:bookmarkEnd w:id="40"/>
      <w:r>
        <w:rPr>
          <w:b/>
          <w:sz w:val="24"/>
          <w:szCs w:val="24"/>
        </w:rPr>
        <w:t>502.101 Definitions.</w:t>
      </w:r>
    </w:p>
    <w:p w14:paraId="043E06F0" w14:textId="77777777" w:rsidR="009B42E2" w:rsidRDefault="009B42E2" w:rsidP="009B42E2">
      <w:pPr>
        <w:rPr>
          <w:b/>
          <w:sz w:val="24"/>
          <w:szCs w:val="24"/>
        </w:rPr>
      </w:pPr>
      <w:r>
        <w:rPr>
          <w:b/>
          <w:sz w:val="24"/>
          <w:szCs w:val="24"/>
        </w:rPr>
        <w:t xml:space="preserve">* * * </w:t>
      </w:r>
    </w:p>
    <w:p w14:paraId="5A9CC69B" w14:textId="77777777" w:rsidR="009B42E2" w:rsidRDefault="009B42E2" w:rsidP="009B42E2">
      <w:pPr>
        <w:rPr>
          <w:sz w:val="24"/>
          <w:szCs w:val="24"/>
          <w:highlight w:val="white"/>
        </w:rPr>
      </w:pPr>
      <w:bookmarkStart w:id="41" w:name="_ho8ie6na5j65"/>
      <w:bookmarkEnd w:id="41"/>
    </w:p>
    <w:p w14:paraId="4B7C0299" w14:textId="77777777" w:rsidR="009B42E2" w:rsidRDefault="009B42E2" w:rsidP="009B42E2">
      <w:pPr>
        <w:rPr>
          <w:sz w:val="24"/>
          <w:szCs w:val="24"/>
          <w:highlight w:val="white"/>
        </w:rPr>
      </w:pPr>
      <w:bookmarkStart w:id="42" w:name="_xlrpb6jvy6q5"/>
      <w:bookmarkEnd w:id="42"/>
      <w:r>
        <w:rPr>
          <w:sz w:val="24"/>
          <w:szCs w:val="24"/>
          <w:highlight w:val="white"/>
        </w:rPr>
        <w:t xml:space="preserve">“Contracting Director” means an individual designated in writing by the Head of the Contracting Activity responsible for performing contracting </w:t>
      </w:r>
      <w:r>
        <w:rPr>
          <w:strike/>
          <w:sz w:val="24"/>
          <w:szCs w:val="24"/>
          <w:highlight w:val="white"/>
        </w:rPr>
        <w:t>or contract administration</w:t>
      </w:r>
      <w:r>
        <w:rPr>
          <w:sz w:val="24"/>
          <w:szCs w:val="24"/>
          <w:highlight w:val="white"/>
        </w:rPr>
        <w:t xml:space="preserve"> functions as </w:t>
      </w:r>
      <w:r>
        <w:rPr>
          <w:b/>
          <w:sz w:val="24"/>
          <w:szCs w:val="24"/>
          <w:highlight w:val="white"/>
        </w:rPr>
        <w:t>[described]</w:t>
      </w:r>
      <w:r>
        <w:rPr>
          <w:sz w:val="24"/>
          <w:szCs w:val="24"/>
          <w:highlight w:val="white"/>
        </w:rPr>
        <w:t xml:space="preserve"> </w:t>
      </w:r>
      <w:r>
        <w:rPr>
          <w:strike/>
          <w:sz w:val="24"/>
          <w:szCs w:val="24"/>
          <w:highlight w:val="white"/>
        </w:rPr>
        <w:t>defined</w:t>
      </w:r>
      <w:r>
        <w:rPr>
          <w:sz w:val="24"/>
          <w:szCs w:val="24"/>
          <w:highlight w:val="white"/>
        </w:rPr>
        <w:t xml:space="preserve"> in </w:t>
      </w:r>
      <w:hyperlink r:id="rId19" w:anchor="GSAM_501_601" w:history="1">
        <w:r>
          <w:rPr>
            <w:rStyle w:val="Hyperlink"/>
            <w:color w:val="1155CC"/>
            <w:sz w:val="24"/>
            <w:szCs w:val="24"/>
            <w:highlight w:val="white"/>
          </w:rPr>
          <w:t>501.601</w:t>
        </w:r>
      </w:hyperlink>
      <w:r>
        <w:rPr>
          <w:sz w:val="24"/>
          <w:szCs w:val="24"/>
          <w:highlight w:val="white"/>
        </w:rPr>
        <w:t xml:space="preserve">. Contracting directors are identified on the GSA Acquisition Portal at </w:t>
      </w:r>
      <w:hyperlink r:id="rId20" w:history="1">
        <w:r>
          <w:rPr>
            <w:rStyle w:val="Hyperlink"/>
            <w:color w:val="1155CC"/>
            <w:sz w:val="24"/>
            <w:szCs w:val="24"/>
            <w:highlight w:val="white"/>
          </w:rPr>
          <w:t>https://insite.gsa.gov/acquisitionportal</w:t>
        </w:r>
      </w:hyperlink>
      <w:r>
        <w:rPr>
          <w:sz w:val="24"/>
          <w:szCs w:val="24"/>
          <w:highlight w:val="white"/>
        </w:rPr>
        <w:t>.</w:t>
      </w:r>
    </w:p>
    <w:p w14:paraId="6F7C7CB3" w14:textId="77777777" w:rsidR="009B42E2" w:rsidRDefault="009B42E2" w:rsidP="009B42E2">
      <w:pPr>
        <w:rPr>
          <w:b/>
          <w:sz w:val="24"/>
          <w:szCs w:val="24"/>
          <w:highlight w:val="white"/>
        </w:rPr>
      </w:pPr>
      <w:bookmarkStart w:id="43" w:name="_uct5ey97jfh2"/>
      <w:bookmarkEnd w:id="43"/>
    </w:p>
    <w:p w14:paraId="15C8C60F" w14:textId="77777777" w:rsidR="009B42E2" w:rsidRDefault="009B42E2" w:rsidP="009B42E2">
      <w:pPr>
        <w:rPr>
          <w:b/>
          <w:sz w:val="24"/>
          <w:szCs w:val="24"/>
        </w:rPr>
      </w:pPr>
      <w:bookmarkStart w:id="44" w:name="_cx4wivxz5lj3"/>
      <w:bookmarkEnd w:id="44"/>
      <w:r>
        <w:rPr>
          <w:b/>
          <w:sz w:val="24"/>
          <w:szCs w:val="24"/>
        </w:rPr>
        <w:t xml:space="preserve">[“Contracting Executive” means a civilian serving in a position in a grade above GS-15 under the General Schedule (or in a comparable or higher position under another schedule) designated in writing by an HCA with the authority to perform contracting functions as described in 501.601. Contracting Executives </w:t>
      </w:r>
      <w:r>
        <w:rPr>
          <w:b/>
          <w:sz w:val="24"/>
          <w:szCs w:val="24"/>
          <w:highlight w:val="white"/>
        </w:rPr>
        <w:t xml:space="preserve">can be found on the Acquisition Contacts and Offices page on the GSA Acquisition Portal at </w:t>
      </w:r>
      <w:hyperlink r:id="rId21" w:history="1">
        <w:r>
          <w:rPr>
            <w:rStyle w:val="Hyperlink"/>
            <w:b/>
            <w:color w:val="1155CC"/>
            <w:sz w:val="24"/>
            <w:szCs w:val="24"/>
          </w:rPr>
          <w:t>https://insite.gsa.gov/acquisitionportal</w:t>
        </w:r>
      </w:hyperlink>
      <w:r>
        <w:rPr>
          <w:b/>
          <w:sz w:val="24"/>
          <w:szCs w:val="24"/>
        </w:rPr>
        <w:t xml:space="preserve">.] </w:t>
      </w:r>
    </w:p>
    <w:p w14:paraId="5262D7A2" w14:textId="77777777" w:rsidR="009B42E2" w:rsidRDefault="009B42E2" w:rsidP="009B42E2">
      <w:pPr>
        <w:rPr>
          <w:b/>
          <w:sz w:val="24"/>
          <w:szCs w:val="24"/>
        </w:rPr>
      </w:pPr>
      <w:bookmarkStart w:id="45" w:name="_fsb4uqjxy6jv"/>
      <w:bookmarkEnd w:id="45"/>
    </w:p>
    <w:p w14:paraId="34F745CF" w14:textId="77777777" w:rsidR="009B42E2" w:rsidRDefault="009B42E2" w:rsidP="009B42E2">
      <w:pPr>
        <w:rPr>
          <w:b/>
          <w:sz w:val="24"/>
          <w:szCs w:val="24"/>
        </w:rPr>
      </w:pPr>
      <w:r>
        <w:rPr>
          <w:b/>
          <w:sz w:val="24"/>
          <w:szCs w:val="24"/>
        </w:rPr>
        <w:t>* * *</w:t>
      </w:r>
    </w:p>
    <w:p w14:paraId="0D3DD584" w14:textId="77777777" w:rsidR="009B42E2" w:rsidRDefault="009B42E2" w:rsidP="009B42E2">
      <w:pPr>
        <w:rPr>
          <w:b/>
          <w:sz w:val="24"/>
          <w:szCs w:val="24"/>
          <w:highlight w:val="white"/>
        </w:rPr>
      </w:pPr>
      <w:bookmarkStart w:id="46" w:name="_5gosz9w2s4gb"/>
      <w:bookmarkEnd w:id="46"/>
      <w:r>
        <w:rPr>
          <w:b/>
          <w:sz w:val="24"/>
          <w:szCs w:val="24"/>
          <w:highlight w:val="white"/>
        </w:rPr>
        <w:t xml:space="preserve">[“Head of the agency” means the official who has been delegated as the Head of the Contracting Activity. Under Section 309 of the Federal Property and Administrative Services Act, the GSA Administrator authorized </w:t>
      </w:r>
      <w:proofErr w:type="gramStart"/>
      <w:r>
        <w:rPr>
          <w:b/>
          <w:sz w:val="24"/>
          <w:szCs w:val="24"/>
          <w:highlight w:val="white"/>
        </w:rPr>
        <w:t>HCA’s</w:t>
      </w:r>
      <w:proofErr w:type="gramEnd"/>
      <w:r>
        <w:rPr>
          <w:b/>
          <w:sz w:val="24"/>
          <w:szCs w:val="24"/>
          <w:highlight w:val="white"/>
        </w:rPr>
        <w:t xml:space="preserve"> to act as agency head to facilitate procurement of property and services under Title III of the Act. If statute, </w:t>
      </w:r>
      <w:proofErr w:type="gramStart"/>
      <w:r>
        <w:rPr>
          <w:b/>
          <w:sz w:val="24"/>
          <w:szCs w:val="24"/>
          <w:highlight w:val="white"/>
        </w:rPr>
        <w:t>regulations</w:t>
      </w:r>
      <w:proofErr w:type="gramEnd"/>
      <w:r>
        <w:rPr>
          <w:b/>
          <w:sz w:val="24"/>
          <w:szCs w:val="24"/>
          <w:highlight w:val="white"/>
        </w:rPr>
        <w:t xml:space="preserve"> or policies (e.g., FAR 6.302-7) preclude such action, agency head authority remains with the GSA Administrator.]</w:t>
      </w:r>
    </w:p>
    <w:p w14:paraId="1834EF17" w14:textId="77777777" w:rsidR="009B42E2" w:rsidRDefault="009B42E2" w:rsidP="009B42E2">
      <w:pPr>
        <w:rPr>
          <w:b/>
          <w:sz w:val="24"/>
          <w:szCs w:val="24"/>
          <w:highlight w:val="white"/>
        </w:rPr>
      </w:pPr>
      <w:bookmarkStart w:id="47" w:name="_nrq0kqk4lgkk"/>
      <w:bookmarkEnd w:id="47"/>
    </w:p>
    <w:p w14:paraId="41C4F96E" w14:textId="77777777" w:rsidR="009B42E2" w:rsidRDefault="009B42E2" w:rsidP="009B42E2">
      <w:pPr>
        <w:rPr>
          <w:b/>
          <w:sz w:val="24"/>
          <w:szCs w:val="24"/>
          <w:highlight w:val="white"/>
        </w:rPr>
      </w:pPr>
      <w:r>
        <w:rPr>
          <w:b/>
          <w:sz w:val="24"/>
          <w:szCs w:val="24"/>
        </w:rPr>
        <w:t>* * *</w:t>
      </w:r>
    </w:p>
    <w:p w14:paraId="3CA1D404" w14:textId="77777777" w:rsidR="009B42E2" w:rsidRDefault="009B42E2" w:rsidP="009B42E2">
      <w:pPr>
        <w:rPr>
          <w:sz w:val="24"/>
          <w:szCs w:val="24"/>
        </w:rPr>
      </w:pPr>
      <w:r>
        <w:rPr>
          <w:sz w:val="24"/>
          <w:szCs w:val="24"/>
        </w:rPr>
        <w:t>* * * * *</w:t>
      </w:r>
    </w:p>
    <w:p w14:paraId="274F7C3D" w14:textId="77777777" w:rsidR="009B42E2" w:rsidRDefault="009B42E2" w:rsidP="009B42E2">
      <w:pPr>
        <w:rPr>
          <w:sz w:val="24"/>
          <w:szCs w:val="24"/>
        </w:rPr>
      </w:pPr>
    </w:p>
    <w:p w14:paraId="2F5E0162" w14:textId="77777777" w:rsidR="009B42E2" w:rsidRDefault="009B42E2" w:rsidP="009B42E2">
      <w:pPr>
        <w:pStyle w:val="Heading1"/>
        <w:keepNext w:val="0"/>
        <w:keepLines w:val="0"/>
        <w:shd w:val="clear" w:color="auto" w:fill="FFFFFF"/>
        <w:spacing w:before="0" w:after="0"/>
        <w:rPr>
          <w:b/>
          <w:sz w:val="24"/>
          <w:szCs w:val="24"/>
        </w:rPr>
      </w:pPr>
      <w:bookmarkStart w:id="48" w:name="_9kjb7cvzn0e7"/>
      <w:bookmarkEnd w:id="48"/>
      <w:r>
        <w:rPr>
          <w:b/>
          <w:sz w:val="24"/>
          <w:szCs w:val="24"/>
        </w:rPr>
        <w:t>Part 506 - Competition Requirements</w:t>
      </w:r>
    </w:p>
    <w:p w14:paraId="4467E28B" w14:textId="77777777" w:rsidR="009B42E2" w:rsidRDefault="009B42E2" w:rsidP="009B42E2">
      <w:pPr>
        <w:pStyle w:val="Heading2"/>
        <w:keepNext w:val="0"/>
        <w:keepLines w:val="0"/>
        <w:shd w:val="clear" w:color="auto" w:fill="FFFFFF"/>
        <w:spacing w:before="0" w:after="0"/>
        <w:rPr>
          <w:b/>
          <w:sz w:val="24"/>
          <w:szCs w:val="24"/>
        </w:rPr>
      </w:pPr>
      <w:bookmarkStart w:id="49" w:name="_bgf3crqeq5u0"/>
      <w:bookmarkEnd w:id="49"/>
      <w:r>
        <w:rPr>
          <w:b/>
          <w:sz w:val="24"/>
          <w:szCs w:val="24"/>
        </w:rPr>
        <w:lastRenderedPageBreak/>
        <w:t>Subpart 506.2 - Full and Open Competition After Exclusion of Sources</w:t>
      </w:r>
    </w:p>
    <w:p w14:paraId="606AD572" w14:textId="77777777" w:rsidR="009B42E2" w:rsidRDefault="009B42E2" w:rsidP="009B42E2">
      <w:pPr>
        <w:pStyle w:val="Heading3"/>
        <w:keepNext w:val="0"/>
        <w:keepLines w:val="0"/>
        <w:shd w:val="clear" w:color="auto" w:fill="FFFFFF"/>
        <w:spacing w:before="0" w:after="0"/>
        <w:rPr>
          <w:b/>
          <w:color w:val="000000"/>
          <w:sz w:val="24"/>
          <w:szCs w:val="24"/>
        </w:rPr>
      </w:pPr>
      <w:bookmarkStart w:id="50" w:name="_irro5wxd78cy"/>
      <w:bookmarkEnd w:id="50"/>
    </w:p>
    <w:p w14:paraId="7D8B6647" w14:textId="77777777" w:rsidR="009B42E2" w:rsidRDefault="009B42E2" w:rsidP="009B42E2">
      <w:pPr>
        <w:pStyle w:val="Heading3"/>
        <w:keepNext w:val="0"/>
        <w:keepLines w:val="0"/>
        <w:shd w:val="clear" w:color="auto" w:fill="FFFFFF"/>
        <w:spacing w:before="0" w:after="0"/>
        <w:rPr>
          <w:b/>
          <w:color w:val="000000"/>
          <w:sz w:val="24"/>
          <w:szCs w:val="24"/>
        </w:rPr>
      </w:pPr>
      <w:bookmarkStart w:id="51" w:name="_w1lltig4gn2"/>
      <w:bookmarkEnd w:id="51"/>
      <w:r>
        <w:rPr>
          <w:b/>
          <w:color w:val="000000"/>
          <w:sz w:val="24"/>
          <w:szCs w:val="24"/>
        </w:rPr>
        <w:t>506.202 Establishing or maintaining alternative sources.</w:t>
      </w:r>
    </w:p>
    <w:p w14:paraId="67DFB943" w14:textId="77777777" w:rsidR="009B42E2" w:rsidRDefault="009B42E2" w:rsidP="009B42E2">
      <w:pPr>
        <w:rPr>
          <w:sz w:val="24"/>
          <w:szCs w:val="24"/>
        </w:rPr>
      </w:pPr>
    </w:p>
    <w:p w14:paraId="0CD328C4" w14:textId="77777777" w:rsidR="009B42E2" w:rsidRDefault="009B42E2" w:rsidP="009B42E2">
      <w:pPr>
        <w:rPr>
          <w:sz w:val="24"/>
          <w:szCs w:val="24"/>
        </w:rPr>
      </w:pPr>
      <w:r>
        <w:rPr>
          <w:sz w:val="24"/>
          <w:szCs w:val="24"/>
        </w:rPr>
        <w:t>An HCA signs determinations and findings required by FAR 6.202.</w:t>
      </w:r>
    </w:p>
    <w:p w14:paraId="1BCFB07C" w14:textId="77777777" w:rsidR="009B42E2" w:rsidRDefault="009B42E2" w:rsidP="009B42E2">
      <w:pPr>
        <w:rPr>
          <w:sz w:val="24"/>
          <w:szCs w:val="24"/>
        </w:rPr>
      </w:pPr>
    </w:p>
    <w:p w14:paraId="09B25141" w14:textId="77777777" w:rsidR="009B42E2" w:rsidRDefault="009B42E2" w:rsidP="009B42E2">
      <w:pPr>
        <w:pStyle w:val="Heading2"/>
        <w:keepNext w:val="0"/>
        <w:keepLines w:val="0"/>
        <w:shd w:val="clear" w:color="auto" w:fill="FFFFFF"/>
        <w:spacing w:before="0" w:after="0"/>
        <w:rPr>
          <w:b/>
          <w:sz w:val="24"/>
          <w:szCs w:val="24"/>
        </w:rPr>
      </w:pPr>
      <w:bookmarkStart w:id="52" w:name="_s6ys0i3pds86"/>
      <w:bookmarkEnd w:id="52"/>
      <w:r>
        <w:rPr>
          <w:b/>
          <w:sz w:val="24"/>
          <w:szCs w:val="24"/>
        </w:rPr>
        <w:t>Subpart 506.3 - Other than Full and Open Competition</w:t>
      </w:r>
    </w:p>
    <w:p w14:paraId="18E3D3AD" w14:textId="77777777" w:rsidR="009B42E2" w:rsidRDefault="009B42E2" w:rsidP="009B42E2">
      <w:pPr>
        <w:pStyle w:val="Heading3"/>
        <w:keepNext w:val="0"/>
        <w:keepLines w:val="0"/>
        <w:shd w:val="clear" w:color="auto" w:fill="FFFFFF"/>
        <w:spacing w:before="0" w:after="0"/>
        <w:rPr>
          <w:b/>
          <w:color w:val="000000"/>
          <w:sz w:val="24"/>
          <w:szCs w:val="24"/>
        </w:rPr>
      </w:pPr>
      <w:bookmarkStart w:id="53" w:name="_iykhle6g4gz3"/>
      <w:bookmarkEnd w:id="53"/>
    </w:p>
    <w:p w14:paraId="773C5C00" w14:textId="77777777" w:rsidR="009B42E2" w:rsidRDefault="009B42E2" w:rsidP="009B42E2">
      <w:pPr>
        <w:pStyle w:val="Heading3"/>
        <w:keepNext w:val="0"/>
        <w:keepLines w:val="0"/>
        <w:shd w:val="clear" w:color="auto" w:fill="FFFFFF"/>
        <w:spacing w:before="0" w:after="0"/>
        <w:rPr>
          <w:b/>
          <w:strike/>
          <w:color w:val="000000"/>
          <w:sz w:val="24"/>
          <w:szCs w:val="24"/>
        </w:rPr>
      </w:pPr>
      <w:bookmarkStart w:id="54" w:name="_xdmxp94znqni"/>
      <w:bookmarkEnd w:id="54"/>
      <w:r>
        <w:rPr>
          <w:b/>
          <w:strike/>
          <w:color w:val="000000"/>
          <w:sz w:val="24"/>
          <w:szCs w:val="24"/>
        </w:rPr>
        <w:t>506.303 Justifications.</w:t>
      </w:r>
    </w:p>
    <w:p w14:paraId="61A26921" w14:textId="77777777" w:rsidR="009B42E2" w:rsidRDefault="009B42E2" w:rsidP="009B42E2">
      <w:pPr>
        <w:rPr>
          <w:strike/>
          <w:sz w:val="24"/>
          <w:szCs w:val="24"/>
        </w:rPr>
      </w:pPr>
    </w:p>
    <w:p w14:paraId="2EA7FE04" w14:textId="77777777" w:rsidR="009B42E2" w:rsidRDefault="009B42E2" w:rsidP="009B42E2">
      <w:pPr>
        <w:rPr>
          <w:b/>
          <w:strike/>
          <w:sz w:val="24"/>
          <w:szCs w:val="24"/>
        </w:rPr>
      </w:pPr>
      <w:r>
        <w:rPr>
          <w:b/>
          <w:strike/>
          <w:sz w:val="24"/>
          <w:szCs w:val="24"/>
        </w:rPr>
        <w:t>506.303-1 Requirements.</w:t>
      </w:r>
    </w:p>
    <w:p w14:paraId="7DC8AFEC" w14:textId="77777777" w:rsidR="009B42E2" w:rsidRDefault="009B42E2" w:rsidP="009B42E2">
      <w:pPr>
        <w:rPr>
          <w:sz w:val="24"/>
          <w:szCs w:val="24"/>
        </w:rPr>
      </w:pPr>
    </w:p>
    <w:p w14:paraId="1711F416" w14:textId="77777777" w:rsidR="009B42E2" w:rsidRDefault="009B42E2" w:rsidP="009B42E2">
      <w:pPr>
        <w:rPr>
          <w:b/>
          <w:sz w:val="24"/>
          <w:szCs w:val="24"/>
        </w:rPr>
      </w:pPr>
      <w:r>
        <w:rPr>
          <w:b/>
          <w:sz w:val="24"/>
          <w:szCs w:val="24"/>
        </w:rPr>
        <w:t>[506.304 Approval of the justification.]</w:t>
      </w:r>
    </w:p>
    <w:p w14:paraId="26CDB381" w14:textId="77777777" w:rsidR="009B42E2" w:rsidRDefault="009B42E2" w:rsidP="009B42E2">
      <w:pPr>
        <w:rPr>
          <w:sz w:val="24"/>
          <w:szCs w:val="24"/>
        </w:rPr>
      </w:pPr>
    </w:p>
    <w:p w14:paraId="3C6C2897" w14:textId="77777777" w:rsidR="009B42E2" w:rsidRDefault="009B42E2" w:rsidP="009B42E2">
      <w:pPr>
        <w:rPr>
          <w:sz w:val="24"/>
          <w:szCs w:val="24"/>
        </w:rPr>
      </w:pPr>
      <w:r>
        <w:rPr>
          <w:sz w:val="24"/>
          <w:szCs w:val="24"/>
        </w:rPr>
        <w:t xml:space="preserve">(a)   </w:t>
      </w:r>
      <w:r>
        <w:rPr>
          <w:i/>
          <w:sz w:val="24"/>
          <w:szCs w:val="24"/>
        </w:rPr>
        <w:t>Proposing a class justification.</w:t>
      </w:r>
      <w:r>
        <w:rPr>
          <w:sz w:val="24"/>
          <w:szCs w:val="24"/>
        </w:rPr>
        <w:t xml:space="preserve"> If you determine that the facts supporting other than full and open competition would be present in other GSA contracting activities, you should propose a class justification. Recommend through appropriate channels that the </w:t>
      </w:r>
      <w:r>
        <w:rPr>
          <w:strike/>
          <w:sz w:val="24"/>
          <w:szCs w:val="24"/>
        </w:rPr>
        <w:t xml:space="preserve">Senior Procurement </w:t>
      </w:r>
      <w:proofErr w:type="gramStart"/>
      <w:r>
        <w:rPr>
          <w:strike/>
          <w:sz w:val="24"/>
          <w:szCs w:val="24"/>
        </w:rPr>
        <w:t>Executive</w:t>
      </w:r>
      <w:r>
        <w:rPr>
          <w:b/>
          <w:sz w:val="24"/>
          <w:szCs w:val="24"/>
        </w:rPr>
        <w:t>[</w:t>
      </w:r>
      <w:proofErr w:type="gramEnd"/>
      <w:r>
        <w:rPr>
          <w:b/>
          <w:sz w:val="24"/>
          <w:szCs w:val="24"/>
        </w:rPr>
        <w:t>SPE]</w:t>
      </w:r>
      <w:r>
        <w:rPr>
          <w:sz w:val="24"/>
          <w:szCs w:val="24"/>
        </w:rPr>
        <w:t xml:space="preserve"> approve a class justification for all GSA contracting activities. This does not apply to justifications based on the authority of 41 U.S.C. 253(c)(7), which does not permit class justifications.</w:t>
      </w:r>
    </w:p>
    <w:p w14:paraId="1C5E02B2" w14:textId="77777777" w:rsidR="009B42E2" w:rsidRDefault="009B42E2" w:rsidP="009B42E2">
      <w:pPr>
        <w:rPr>
          <w:sz w:val="24"/>
          <w:szCs w:val="24"/>
        </w:rPr>
      </w:pPr>
    </w:p>
    <w:p w14:paraId="5D9A3856" w14:textId="77777777" w:rsidR="009B42E2" w:rsidRDefault="009B42E2" w:rsidP="009B42E2">
      <w:pPr>
        <w:rPr>
          <w:sz w:val="24"/>
          <w:szCs w:val="24"/>
        </w:rPr>
      </w:pPr>
      <w:r>
        <w:rPr>
          <w:sz w:val="24"/>
          <w:szCs w:val="24"/>
        </w:rPr>
        <w:t xml:space="preserve">(b)   </w:t>
      </w:r>
      <w:r>
        <w:rPr>
          <w:i/>
          <w:sz w:val="24"/>
          <w:szCs w:val="24"/>
        </w:rPr>
        <w:t xml:space="preserve">Justifications based on 41 U.S.C.253(c)(7). </w:t>
      </w:r>
      <w:r>
        <w:rPr>
          <w:sz w:val="24"/>
          <w:szCs w:val="24"/>
        </w:rPr>
        <w:t xml:space="preserve">For a justification based on the authority of 41 U.S.C. 253(c)(7) (see FAR 6.302-7), submit the justification for the Administrator’s approval through the </w:t>
      </w:r>
      <w:r>
        <w:rPr>
          <w:strike/>
          <w:sz w:val="24"/>
          <w:szCs w:val="24"/>
        </w:rPr>
        <w:t xml:space="preserve">Senior Procurement </w:t>
      </w:r>
      <w:proofErr w:type="gramStart"/>
      <w:r>
        <w:rPr>
          <w:strike/>
          <w:sz w:val="24"/>
          <w:szCs w:val="24"/>
        </w:rPr>
        <w:t>Executive</w:t>
      </w:r>
      <w:r>
        <w:rPr>
          <w:b/>
          <w:sz w:val="24"/>
          <w:szCs w:val="24"/>
        </w:rPr>
        <w:t>[</w:t>
      </w:r>
      <w:proofErr w:type="gramEnd"/>
      <w:r>
        <w:rPr>
          <w:b/>
          <w:sz w:val="24"/>
          <w:szCs w:val="24"/>
        </w:rPr>
        <w:t>SPE]</w:t>
      </w:r>
      <w:r>
        <w:rPr>
          <w:sz w:val="24"/>
          <w:szCs w:val="24"/>
        </w:rPr>
        <w:t>.</w:t>
      </w:r>
    </w:p>
    <w:p w14:paraId="007014A3" w14:textId="77777777" w:rsidR="009B42E2" w:rsidRDefault="009B42E2" w:rsidP="009B42E2">
      <w:pPr>
        <w:rPr>
          <w:sz w:val="24"/>
          <w:szCs w:val="24"/>
        </w:rPr>
      </w:pPr>
    </w:p>
    <w:p w14:paraId="66D45913" w14:textId="77777777" w:rsidR="009B42E2" w:rsidRDefault="009B42E2" w:rsidP="009B42E2">
      <w:pPr>
        <w:rPr>
          <w:sz w:val="24"/>
          <w:szCs w:val="24"/>
        </w:rPr>
      </w:pPr>
      <w:r>
        <w:rPr>
          <w:sz w:val="24"/>
          <w:szCs w:val="24"/>
        </w:rPr>
        <w:t xml:space="preserve">(c)   </w:t>
      </w:r>
      <w:r>
        <w:rPr>
          <w:i/>
          <w:sz w:val="24"/>
          <w:szCs w:val="24"/>
        </w:rPr>
        <w:t xml:space="preserve">Justifications for contract actions subject to the Agreement on Government Procurement. </w:t>
      </w:r>
      <w:r>
        <w:rPr>
          <w:sz w:val="24"/>
          <w:szCs w:val="24"/>
        </w:rPr>
        <w:t xml:space="preserve">When you acquire eligible products without full and open competition using the authority in FAR 6.302-3(a)(2)(i) or 6.302-7, furnish a copy of the approved justification to the </w:t>
      </w:r>
      <w:r>
        <w:rPr>
          <w:strike/>
          <w:sz w:val="24"/>
          <w:szCs w:val="24"/>
        </w:rPr>
        <w:t>Senior Procurement Executive</w:t>
      </w:r>
      <w:r>
        <w:rPr>
          <w:b/>
          <w:sz w:val="24"/>
          <w:szCs w:val="24"/>
        </w:rPr>
        <w:t xml:space="preserve">[SPE </w:t>
      </w:r>
      <w:r>
        <w:rPr>
          <w:b/>
          <w:color w:val="212121"/>
          <w:sz w:val="24"/>
          <w:szCs w:val="24"/>
        </w:rPr>
        <w:t xml:space="preserve">at </w:t>
      </w:r>
      <w:hyperlink r:id="rId22" w:history="1">
        <w:r>
          <w:rPr>
            <w:rStyle w:val="Hyperlink"/>
            <w:b/>
            <w:color w:val="1155CC"/>
            <w:sz w:val="24"/>
            <w:szCs w:val="24"/>
          </w:rPr>
          <w:t>spe.request@gsa.gov</w:t>
        </w:r>
      </w:hyperlink>
      <w:r>
        <w:rPr>
          <w:b/>
          <w:color w:val="212121"/>
          <w:sz w:val="24"/>
          <w:szCs w:val="24"/>
        </w:rPr>
        <w:t xml:space="preserve">]. </w:t>
      </w:r>
      <w:r>
        <w:rPr>
          <w:sz w:val="24"/>
          <w:szCs w:val="24"/>
        </w:rPr>
        <w:t xml:space="preserve">The </w:t>
      </w:r>
      <w:r>
        <w:rPr>
          <w:strike/>
          <w:sz w:val="24"/>
          <w:szCs w:val="24"/>
        </w:rPr>
        <w:t xml:space="preserve">Senior Procurement </w:t>
      </w:r>
      <w:proofErr w:type="gramStart"/>
      <w:r>
        <w:rPr>
          <w:strike/>
          <w:sz w:val="24"/>
          <w:szCs w:val="24"/>
        </w:rPr>
        <w:t>Executive</w:t>
      </w:r>
      <w:r>
        <w:rPr>
          <w:b/>
          <w:sz w:val="24"/>
          <w:szCs w:val="24"/>
        </w:rPr>
        <w:t>[</w:t>
      </w:r>
      <w:proofErr w:type="gramEnd"/>
      <w:r>
        <w:rPr>
          <w:b/>
          <w:sz w:val="24"/>
          <w:szCs w:val="24"/>
        </w:rPr>
        <w:t>SPE]</w:t>
      </w:r>
      <w:r>
        <w:rPr>
          <w:sz w:val="24"/>
          <w:szCs w:val="24"/>
        </w:rPr>
        <w:t xml:space="preserve"> will transmit the justification to the U.S. Trade Representative.</w:t>
      </w:r>
    </w:p>
    <w:p w14:paraId="7B6A2004" w14:textId="77777777" w:rsidR="009B42E2" w:rsidRDefault="009B42E2" w:rsidP="009B42E2">
      <w:pPr>
        <w:rPr>
          <w:sz w:val="24"/>
          <w:szCs w:val="24"/>
        </w:rPr>
      </w:pPr>
    </w:p>
    <w:p w14:paraId="315B3742" w14:textId="77777777" w:rsidR="009B42E2" w:rsidRDefault="009B42E2" w:rsidP="009B42E2">
      <w:pPr>
        <w:rPr>
          <w:b/>
          <w:sz w:val="24"/>
          <w:szCs w:val="24"/>
        </w:rPr>
      </w:pPr>
      <w:r>
        <w:rPr>
          <w:b/>
          <w:sz w:val="24"/>
          <w:szCs w:val="24"/>
        </w:rPr>
        <w:t xml:space="preserve">[(d) </w:t>
      </w:r>
      <w:r>
        <w:rPr>
          <w:b/>
          <w:i/>
          <w:sz w:val="24"/>
          <w:szCs w:val="24"/>
        </w:rPr>
        <w:t>Approval for Justifications.</w:t>
      </w:r>
      <w:r>
        <w:rPr>
          <w:b/>
          <w:sz w:val="24"/>
          <w:szCs w:val="24"/>
        </w:rPr>
        <w:t xml:space="preserve"> The contracting officer shall obtain approval for justifications for other than full and open competition as required by the approval thresholds in paragraph (e). </w:t>
      </w:r>
    </w:p>
    <w:p w14:paraId="1363B7EB" w14:textId="77777777" w:rsidR="009B42E2" w:rsidRDefault="009B42E2" w:rsidP="009B42E2">
      <w:pPr>
        <w:ind w:firstLine="720"/>
        <w:rPr>
          <w:b/>
          <w:sz w:val="24"/>
          <w:szCs w:val="24"/>
        </w:rPr>
      </w:pPr>
      <w:r>
        <w:rPr>
          <w:b/>
          <w:sz w:val="24"/>
          <w:szCs w:val="24"/>
        </w:rPr>
        <w:t xml:space="preserve">(1) Contracting Activity Advocate for Competition approval is required for all justifications for other than full and open competition over $750K. </w:t>
      </w:r>
    </w:p>
    <w:p w14:paraId="73937D26" w14:textId="77777777" w:rsidR="009B42E2" w:rsidRDefault="009B42E2" w:rsidP="009B42E2">
      <w:pPr>
        <w:ind w:firstLine="720"/>
        <w:rPr>
          <w:b/>
          <w:sz w:val="24"/>
          <w:szCs w:val="24"/>
        </w:rPr>
      </w:pPr>
      <w:r>
        <w:rPr>
          <w:b/>
          <w:sz w:val="24"/>
          <w:szCs w:val="24"/>
        </w:rPr>
        <w:t>(2) The contracting officer shall obtain approvals as required by the Service prior to the SPE, as applicable.]</w:t>
      </w:r>
    </w:p>
    <w:p w14:paraId="7C34FF48" w14:textId="77777777" w:rsidR="009B42E2" w:rsidRDefault="009B42E2" w:rsidP="009B42E2">
      <w:pPr>
        <w:rPr>
          <w:b/>
          <w:sz w:val="24"/>
          <w:szCs w:val="24"/>
        </w:rPr>
      </w:pPr>
    </w:p>
    <w:p w14:paraId="18325D54" w14:textId="77777777" w:rsidR="009B42E2" w:rsidRDefault="009B42E2" w:rsidP="009B42E2">
      <w:pPr>
        <w:rPr>
          <w:b/>
          <w:sz w:val="24"/>
          <w:szCs w:val="24"/>
        </w:rPr>
      </w:pPr>
      <w:r>
        <w:rPr>
          <w:b/>
          <w:sz w:val="24"/>
          <w:szCs w:val="24"/>
        </w:rPr>
        <w:lastRenderedPageBreak/>
        <w:t xml:space="preserve">[(e) </w:t>
      </w:r>
      <w:r>
        <w:rPr>
          <w:b/>
          <w:i/>
          <w:sz w:val="24"/>
          <w:szCs w:val="24"/>
        </w:rPr>
        <w:t>Approval Thresholds.</w:t>
      </w:r>
      <w:r>
        <w:rPr>
          <w:b/>
          <w:sz w:val="24"/>
          <w:szCs w:val="24"/>
        </w:rPr>
        <w:t xml:space="preserve"> The following are the minimum approval requirements for justifications. The HCA may further limit approval authority for designated officials or impose lower thresholds. Thresholds include all options.]</w:t>
      </w:r>
    </w:p>
    <w:p w14:paraId="5F330FD8" w14:textId="77777777" w:rsidR="009B42E2" w:rsidRDefault="009B42E2" w:rsidP="009B42E2">
      <w:pPr>
        <w:rPr>
          <w:b/>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905"/>
        <w:gridCol w:w="4455"/>
      </w:tblGrid>
      <w:tr w:rsidR="009B42E2" w14:paraId="1DD7E20C" w14:textId="77777777" w:rsidTr="009B42E2">
        <w:trPr>
          <w:trHeight w:val="510"/>
        </w:trPr>
        <w:tc>
          <w:tcPr>
            <w:tcW w:w="4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4F3B161" w14:textId="77777777" w:rsidR="009B42E2" w:rsidRDefault="009B42E2">
            <w:pPr>
              <w:widowControl w:val="0"/>
              <w:rPr>
                <w:sz w:val="24"/>
                <w:szCs w:val="24"/>
              </w:rPr>
            </w:pPr>
            <w:r>
              <w:rPr>
                <w:b/>
                <w:sz w:val="24"/>
                <w:szCs w:val="24"/>
              </w:rPr>
              <w:t>[Threshold</w:t>
            </w:r>
          </w:p>
        </w:tc>
        <w:tc>
          <w:tcPr>
            <w:tcW w:w="4455" w:type="dxa"/>
            <w:tcBorders>
              <w:top w:val="single" w:sz="8" w:space="0" w:color="000000"/>
              <w:left w:val="single" w:sz="8" w:space="0" w:color="CCCCCC"/>
              <w:bottom w:val="single" w:sz="8" w:space="0" w:color="000000"/>
              <w:right w:val="single" w:sz="8" w:space="0" w:color="000000"/>
            </w:tcBorders>
            <w:tcMar>
              <w:top w:w="40" w:type="dxa"/>
              <w:left w:w="40" w:type="dxa"/>
              <w:bottom w:w="40" w:type="dxa"/>
              <w:right w:w="40" w:type="dxa"/>
            </w:tcMar>
            <w:vAlign w:val="bottom"/>
            <w:hideMark/>
          </w:tcPr>
          <w:p w14:paraId="53E89CE5" w14:textId="77777777" w:rsidR="009B42E2" w:rsidRDefault="009B42E2">
            <w:pPr>
              <w:widowControl w:val="0"/>
              <w:rPr>
                <w:sz w:val="24"/>
                <w:szCs w:val="24"/>
              </w:rPr>
            </w:pPr>
            <w:r>
              <w:rPr>
                <w:b/>
                <w:sz w:val="24"/>
                <w:szCs w:val="24"/>
              </w:rPr>
              <w:t>Approving Official</w:t>
            </w:r>
          </w:p>
        </w:tc>
      </w:tr>
      <w:tr w:rsidR="009B42E2" w14:paraId="0BCCBC91" w14:textId="77777777" w:rsidTr="009B42E2">
        <w:trPr>
          <w:trHeight w:val="1065"/>
        </w:trPr>
        <w:tc>
          <w:tcPr>
            <w:tcW w:w="4905"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E07AC90" w14:textId="77777777" w:rsidR="009B42E2" w:rsidRDefault="009B42E2">
            <w:pPr>
              <w:widowControl w:val="0"/>
              <w:rPr>
                <w:b/>
                <w:sz w:val="24"/>
                <w:szCs w:val="24"/>
              </w:rPr>
            </w:pPr>
            <w:r>
              <w:rPr>
                <w:b/>
                <w:sz w:val="24"/>
                <w:szCs w:val="24"/>
              </w:rPr>
              <w:t>Up to but not exceeding $750K</w:t>
            </w:r>
          </w:p>
        </w:tc>
        <w:tc>
          <w:tcPr>
            <w:tcW w:w="4455"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hideMark/>
          </w:tcPr>
          <w:p w14:paraId="07741816" w14:textId="77777777" w:rsidR="009B42E2" w:rsidRDefault="009B42E2">
            <w:pPr>
              <w:widowControl w:val="0"/>
              <w:rPr>
                <w:b/>
                <w:sz w:val="24"/>
                <w:szCs w:val="24"/>
              </w:rPr>
            </w:pPr>
            <w:r>
              <w:rPr>
                <w:b/>
                <w:sz w:val="24"/>
                <w:szCs w:val="24"/>
              </w:rPr>
              <w:t>Contracting Officer</w:t>
            </w:r>
          </w:p>
        </w:tc>
      </w:tr>
      <w:tr w:rsidR="009B42E2" w14:paraId="38AFDEBC" w14:textId="77777777" w:rsidTr="009B42E2">
        <w:trPr>
          <w:trHeight w:val="795"/>
        </w:trPr>
        <w:tc>
          <w:tcPr>
            <w:tcW w:w="4905"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86ABF79" w14:textId="77777777" w:rsidR="009B42E2" w:rsidRDefault="009B42E2">
            <w:pPr>
              <w:widowControl w:val="0"/>
              <w:rPr>
                <w:b/>
                <w:sz w:val="24"/>
                <w:szCs w:val="24"/>
              </w:rPr>
            </w:pPr>
            <w:r>
              <w:rPr>
                <w:b/>
                <w:sz w:val="24"/>
                <w:szCs w:val="24"/>
              </w:rPr>
              <w:t>Over $750K to $75M</w:t>
            </w:r>
          </w:p>
        </w:tc>
        <w:tc>
          <w:tcPr>
            <w:tcW w:w="4455"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hideMark/>
          </w:tcPr>
          <w:p w14:paraId="424052A8" w14:textId="77777777" w:rsidR="009B42E2" w:rsidRDefault="009B42E2">
            <w:pPr>
              <w:widowControl w:val="0"/>
              <w:rPr>
                <w:b/>
                <w:sz w:val="24"/>
                <w:szCs w:val="24"/>
              </w:rPr>
            </w:pPr>
            <w:r>
              <w:rPr>
                <w:b/>
                <w:sz w:val="24"/>
                <w:szCs w:val="24"/>
              </w:rPr>
              <w:t>HCA or Contracting Executive, if applicable</w:t>
            </w:r>
          </w:p>
        </w:tc>
      </w:tr>
      <w:tr w:rsidR="009B42E2" w14:paraId="4ABD7D78" w14:textId="77777777" w:rsidTr="009B42E2">
        <w:trPr>
          <w:trHeight w:val="795"/>
        </w:trPr>
        <w:tc>
          <w:tcPr>
            <w:tcW w:w="4905"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E0094C2" w14:textId="77777777" w:rsidR="009B42E2" w:rsidRDefault="009B42E2">
            <w:pPr>
              <w:widowControl w:val="0"/>
              <w:rPr>
                <w:b/>
                <w:sz w:val="24"/>
                <w:szCs w:val="24"/>
              </w:rPr>
            </w:pPr>
            <w:r>
              <w:rPr>
                <w:b/>
                <w:sz w:val="24"/>
                <w:szCs w:val="24"/>
              </w:rPr>
              <w:t xml:space="preserve">Over $75M </w:t>
            </w:r>
          </w:p>
        </w:tc>
        <w:tc>
          <w:tcPr>
            <w:tcW w:w="4455"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hideMark/>
          </w:tcPr>
          <w:p w14:paraId="0757B4BD" w14:textId="77777777" w:rsidR="009B42E2" w:rsidRDefault="009B42E2">
            <w:pPr>
              <w:widowControl w:val="0"/>
              <w:rPr>
                <w:b/>
                <w:sz w:val="24"/>
                <w:szCs w:val="24"/>
              </w:rPr>
            </w:pPr>
            <w:r>
              <w:rPr>
                <w:b/>
                <w:sz w:val="24"/>
                <w:szCs w:val="24"/>
              </w:rPr>
              <w:t>GSA SPE]</w:t>
            </w:r>
          </w:p>
        </w:tc>
      </w:tr>
    </w:tbl>
    <w:p w14:paraId="62833105" w14:textId="77777777" w:rsidR="009B42E2" w:rsidRDefault="009B42E2" w:rsidP="009B42E2">
      <w:pPr>
        <w:rPr>
          <w:b/>
          <w:sz w:val="24"/>
          <w:szCs w:val="24"/>
        </w:rPr>
      </w:pPr>
    </w:p>
    <w:p w14:paraId="5DFC7125" w14:textId="77777777" w:rsidR="009B42E2" w:rsidRDefault="009B42E2" w:rsidP="009B42E2">
      <w:pPr>
        <w:rPr>
          <w:sz w:val="24"/>
          <w:szCs w:val="24"/>
        </w:rPr>
      </w:pPr>
      <w:r>
        <w:rPr>
          <w:sz w:val="24"/>
          <w:szCs w:val="24"/>
        </w:rPr>
        <w:t xml:space="preserve">* * * </w:t>
      </w:r>
    </w:p>
    <w:p w14:paraId="388D7A99" w14:textId="77777777" w:rsidR="009B42E2" w:rsidRDefault="009B42E2" w:rsidP="009B42E2">
      <w:pPr>
        <w:rPr>
          <w:b/>
          <w:sz w:val="24"/>
          <w:szCs w:val="24"/>
        </w:rPr>
      </w:pPr>
      <w:r>
        <w:rPr>
          <w:sz w:val="24"/>
          <w:szCs w:val="24"/>
        </w:rPr>
        <w:t>* * * * *</w:t>
      </w:r>
    </w:p>
    <w:p w14:paraId="26A5177A" w14:textId="77777777" w:rsidR="009B42E2" w:rsidRDefault="009B42E2" w:rsidP="009B42E2">
      <w:pPr>
        <w:pStyle w:val="Heading1"/>
        <w:keepNext w:val="0"/>
        <w:keepLines w:val="0"/>
        <w:shd w:val="clear" w:color="auto" w:fill="FFFFFF"/>
        <w:spacing w:before="0" w:after="0"/>
        <w:rPr>
          <w:b/>
          <w:sz w:val="24"/>
          <w:szCs w:val="24"/>
        </w:rPr>
      </w:pPr>
      <w:bookmarkStart w:id="55" w:name="_s23f53inp04d"/>
      <w:bookmarkEnd w:id="55"/>
    </w:p>
    <w:p w14:paraId="26825945" w14:textId="77777777" w:rsidR="009B42E2" w:rsidRDefault="009B42E2" w:rsidP="009B42E2">
      <w:pPr>
        <w:pStyle w:val="Heading1"/>
        <w:keepNext w:val="0"/>
        <w:keepLines w:val="0"/>
        <w:shd w:val="clear" w:color="auto" w:fill="FFFFFF"/>
        <w:spacing w:before="0" w:after="0"/>
        <w:rPr>
          <w:b/>
          <w:sz w:val="24"/>
          <w:szCs w:val="24"/>
        </w:rPr>
      </w:pPr>
      <w:bookmarkStart w:id="56" w:name="_wdn0hl7nxw9i"/>
      <w:bookmarkEnd w:id="56"/>
      <w:r>
        <w:rPr>
          <w:b/>
          <w:sz w:val="24"/>
          <w:szCs w:val="24"/>
        </w:rPr>
        <w:t>Part 507 - Acquisition Planning</w:t>
      </w:r>
    </w:p>
    <w:p w14:paraId="71A77D83" w14:textId="77777777" w:rsidR="009B42E2" w:rsidRDefault="009B42E2" w:rsidP="009B42E2">
      <w:pPr>
        <w:pStyle w:val="Heading2"/>
        <w:keepNext w:val="0"/>
        <w:keepLines w:val="0"/>
        <w:shd w:val="clear" w:color="auto" w:fill="FFFFFF"/>
        <w:spacing w:before="0" w:after="0"/>
        <w:rPr>
          <w:b/>
          <w:sz w:val="24"/>
          <w:szCs w:val="24"/>
        </w:rPr>
      </w:pPr>
      <w:bookmarkStart w:id="57" w:name="_8edet6ld34fk"/>
      <w:bookmarkEnd w:id="57"/>
      <w:r>
        <w:rPr>
          <w:b/>
          <w:sz w:val="24"/>
          <w:szCs w:val="24"/>
        </w:rPr>
        <w:t>Subpart 507.1 - Acquisition Plans</w:t>
      </w:r>
    </w:p>
    <w:p w14:paraId="4186F570" w14:textId="77777777" w:rsidR="009B42E2" w:rsidRDefault="009B42E2" w:rsidP="009B42E2">
      <w:pPr>
        <w:rPr>
          <w:b/>
          <w:sz w:val="24"/>
          <w:szCs w:val="24"/>
        </w:rPr>
      </w:pPr>
      <w:r>
        <w:rPr>
          <w:b/>
          <w:sz w:val="24"/>
          <w:szCs w:val="24"/>
        </w:rPr>
        <w:t>* * *</w:t>
      </w:r>
    </w:p>
    <w:p w14:paraId="7182A46C" w14:textId="77777777" w:rsidR="009B42E2" w:rsidRDefault="009B42E2" w:rsidP="009B42E2">
      <w:pPr>
        <w:pStyle w:val="Heading3"/>
        <w:keepNext w:val="0"/>
        <w:keepLines w:val="0"/>
        <w:shd w:val="clear" w:color="auto" w:fill="FFFFFF"/>
        <w:spacing w:before="0" w:after="0"/>
        <w:rPr>
          <w:b/>
          <w:color w:val="000000"/>
          <w:sz w:val="24"/>
          <w:szCs w:val="24"/>
        </w:rPr>
      </w:pPr>
      <w:bookmarkStart w:id="58" w:name="_hejfi9trkuf5"/>
      <w:bookmarkEnd w:id="58"/>
    </w:p>
    <w:p w14:paraId="3BEAC22A" w14:textId="77777777" w:rsidR="009B42E2" w:rsidRDefault="009B42E2" w:rsidP="009B42E2">
      <w:pPr>
        <w:pStyle w:val="Heading3"/>
        <w:keepNext w:val="0"/>
        <w:keepLines w:val="0"/>
        <w:shd w:val="clear" w:color="auto" w:fill="FFFFFF"/>
        <w:spacing w:before="0" w:after="0"/>
        <w:rPr>
          <w:b/>
          <w:color w:val="000000"/>
          <w:sz w:val="24"/>
          <w:szCs w:val="24"/>
        </w:rPr>
      </w:pPr>
      <w:bookmarkStart w:id="59" w:name="_6ebqb77ajki8"/>
      <w:bookmarkEnd w:id="59"/>
      <w:r>
        <w:rPr>
          <w:b/>
          <w:color w:val="000000"/>
          <w:sz w:val="24"/>
          <w:szCs w:val="24"/>
        </w:rPr>
        <w:t>507.103 Agency-head responsibilities.</w:t>
      </w:r>
    </w:p>
    <w:p w14:paraId="382793B5" w14:textId="77777777" w:rsidR="009B42E2" w:rsidRDefault="009B42E2" w:rsidP="009B42E2">
      <w:pPr>
        <w:shd w:val="clear" w:color="auto" w:fill="FFFFFF"/>
        <w:rPr>
          <w:sz w:val="24"/>
          <w:szCs w:val="24"/>
        </w:rPr>
      </w:pPr>
    </w:p>
    <w:p w14:paraId="615A6769" w14:textId="77777777" w:rsidR="009B42E2" w:rsidRDefault="009B42E2" w:rsidP="009B42E2">
      <w:pPr>
        <w:shd w:val="clear" w:color="auto" w:fill="FFFFFF"/>
        <w:rPr>
          <w:sz w:val="24"/>
          <w:szCs w:val="24"/>
        </w:rPr>
      </w:pPr>
      <w:r>
        <w:rPr>
          <w:sz w:val="24"/>
          <w:szCs w:val="24"/>
        </w:rPr>
        <w:t>(a)The HCA must ensure that the planning team adheres to the requirements of FAR part 7 and this part.</w:t>
      </w:r>
    </w:p>
    <w:p w14:paraId="643E0D1F" w14:textId="77777777" w:rsidR="009B42E2" w:rsidRDefault="009B42E2" w:rsidP="009B42E2">
      <w:pPr>
        <w:shd w:val="clear" w:color="auto" w:fill="FFFFFF"/>
        <w:rPr>
          <w:sz w:val="24"/>
          <w:szCs w:val="24"/>
          <w:highlight w:val="yellow"/>
        </w:rPr>
      </w:pPr>
    </w:p>
    <w:p w14:paraId="3B8A4045" w14:textId="77777777" w:rsidR="009B42E2" w:rsidRDefault="009B42E2" w:rsidP="009B42E2">
      <w:pPr>
        <w:shd w:val="clear" w:color="auto" w:fill="FFFFFF"/>
        <w:rPr>
          <w:b/>
          <w:sz w:val="24"/>
          <w:szCs w:val="24"/>
        </w:rPr>
      </w:pPr>
      <w:r>
        <w:rPr>
          <w:sz w:val="24"/>
          <w:szCs w:val="24"/>
        </w:rPr>
        <w:t xml:space="preserve">(b) </w:t>
      </w:r>
      <w:r>
        <w:rPr>
          <w:i/>
          <w:sz w:val="24"/>
          <w:szCs w:val="24"/>
        </w:rPr>
        <w:t>Approval thresholds.</w:t>
      </w:r>
      <w:r>
        <w:rPr>
          <w:sz w:val="24"/>
          <w:szCs w:val="24"/>
        </w:rPr>
        <w:t xml:space="preserve"> (</w:t>
      </w:r>
      <w:proofErr w:type="gramStart"/>
      <w:r>
        <w:rPr>
          <w:sz w:val="24"/>
          <w:szCs w:val="24"/>
        </w:rPr>
        <w:t>1)The</w:t>
      </w:r>
      <w:proofErr w:type="gramEnd"/>
      <w:r>
        <w:rPr>
          <w:sz w:val="24"/>
          <w:szCs w:val="24"/>
        </w:rPr>
        <w:t xml:space="preserve"> following are the dollar value thresholds and the level of the approving official for approving acquisition plans or waiving written acquisition plans. </w:t>
      </w:r>
      <w:r>
        <w:rPr>
          <w:strike/>
          <w:sz w:val="24"/>
          <w:szCs w:val="24"/>
        </w:rPr>
        <w:t xml:space="preserve">For purposes of leasing, the Simplified Leasing Acquisition Threshold (SLAT) is defined in </w:t>
      </w:r>
      <w:hyperlink r:id="rId23" w:anchor="GSAM_Part_570" w:history="1">
        <w:proofErr w:type="gramStart"/>
        <w:r>
          <w:rPr>
            <w:rStyle w:val="Hyperlink"/>
            <w:strike/>
            <w:color w:val="333333"/>
            <w:sz w:val="24"/>
            <w:szCs w:val="24"/>
          </w:rPr>
          <w:t>part  570</w:t>
        </w:r>
        <w:proofErr w:type="gramEnd"/>
      </w:hyperlink>
      <w:r>
        <w:rPr>
          <w:strike/>
          <w:sz w:val="24"/>
          <w:szCs w:val="24"/>
        </w:rPr>
        <w:t>.</w:t>
      </w:r>
      <w:r>
        <w:rPr>
          <w:sz w:val="24"/>
          <w:szCs w:val="24"/>
        </w:rPr>
        <w:t xml:space="preserve"> </w:t>
      </w:r>
      <w:r>
        <w:rPr>
          <w:strike/>
          <w:sz w:val="24"/>
          <w:szCs w:val="24"/>
        </w:rPr>
        <w:t xml:space="preserve">The HCA may authorize approving officials up to the thresholds set out </w:t>
      </w:r>
      <w:proofErr w:type="gramStart"/>
      <w:r>
        <w:rPr>
          <w:strike/>
          <w:sz w:val="24"/>
          <w:szCs w:val="24"/>
        </w:rPr>
        <w:t>below.</w:t>
      </w:r>
      <w:r>
        <w:rPr>
          <w:b/>
          <w:sz w:val="24"/>
          <w:szCs w:val="24"/>
        </w:rPr>
        <w:t>[</w:t>
      </w:r>
      <w:proofErr w:type="gramEnd"/>
      <w:r>
        <w:rPr>
          <w:b/>
          <w:sz w:val="24"/>
          <w:szCs w:val="24"/>
        </w:rPr>
        <w:t xml:space="preserve">The HCA may further limit approval authority for the approving officials. Thresholds include all options.] </w:t>
      </w:r>
    </w:p>
    <w:p w14:paraId="41D06105" w14:textId="77777777" w:rsidR="009B42E2" w:rsidRDefault="009B42E2" w:rsidP="009B42E2">
      <w:pPr>
        <w:shd w:val="clear" w:color="auto" w:fill="FFFFFF"/>
        <w:rPr>
          <w:b/>
          <w:sz w:val="24"/>
          <w:szCs w:val="24"/>
        </w:rPr>
      </w:pPr>
    </w:p>
    <w:tbl>
      <w:tblPr>
        <w:tblW w:w="9930" w:type="dxa"/>
        <w:tblBorders>
          <w:insideH w:val="nil"/>
          <w:insideV w:val="nil"/>
        </w:tblBorders>
        <w:tblLayout w:type="fixed"/>
        <w:tblLook w:val="0600" w:firstRow="0" w:lastRow="0" w:firstColumn="0" w:lastColumn="0" w:noHBand="1" w:noVBand="1"/>
      </w:tblPr>
      <w:tblGrid>
        <w:gridCol w:w="4755"/>
        <w:gridCol w:w="5175"/>
      </w:tblGrid>
      <w:tr w:rsidR="009B42E2" w14:paraId="2B7A4539" w14:textId="77777777" w:rsidTr="009B42E2">
        <w:trPr>
          <w:trHeight w:val="315"/>
        </w:trPr>
        <w:tc>
          <w:tcPr>
            <w:tcW w:w="475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bottom"/>
            <w:hideMark/>
          </w:tcPr>
          <w:p w14:paraId="7226E15E" w14:textId="77777777" w:rsidR="009B42E2" w:rsidRDefault="009B42E2">
            <w:pPr>
              <w:widowControl w:val="0"/>
              <w:rPr>
                <w:sz w:val="24"/>
                <w:szCs w:val="24"/>
              </w:rPr>
            </w:pPr>
            <w:r>
              <w:rPr>
                <w:b/>
                <w:sz w:val="24"/>
                <w:szCs w:val="24"/>
              </w:rPr>
              <w:t>Threshold</w:t>
            </w:r>
          </w:p>
        </w:tc>
        <w:tc>
          <w:tcPr>
            <w:tcW w:w="5175" w:type="dxa"/>
            <w:tcBorders>
              <w:top w:val="single" w:sz="8" w:space="0" w:color="000000"/>
              <w:left w:val="single" w:sz="8" w:space="0" w:color="CCCCCC"/>
              <w:bottom w:val="single" w:sz="8" w:space="0" w:color="000000"/>
              <w:right w:val="single" w:sz="8" w:space="0" w:color="000000"/>
            </w:tcBorders>
            <w:shd w:val="clear" w:color="auto" w:fill="FFFFFF"/>
            <w:tcMar>
              <w:top w:w="40" w:type="dxa"/>
              <w:left w:w="40" w:type="dxa"/>
              <w:bottom w:w="40" w:type="dxa"/>
              <w:right w:w="40" w:type="dxa"/>
            </w:tcMar>
            <w:vAlign w:val="bottom"/>
            <w:hideMark/>
          </w:tcPr>
          <w:p w14:paraId="58A0CA35" w14:textId="77777777" w:rsidR="009B42E2" w:rsidRDefault="009B42E2">
            <w:pPr>
              <w:widowControl w:val="0"/>
              <w:rPr>
                <w:sz w:val="24"/>
                <w:szCs w:val="24"/>
              </w:rPr>
            </w:pPr>
            <w:r>
              <w:rPr>
                <w:b/>
                <w:sz w:val="24"/>
                <w:szCs w:val="24"/>
              </w:rPr>
              <w:t>Approving Official</w:t>
            </w:r>
          </w:p>
        </w:tc>
      </w:tr>
      <w:tr w:rsidR="009B42E2" w14:paraId="138FBE5D" w14:textId="77777777" w:rsidTr="009B42E2">
        <w:trPr>
          <w:trHeight w:val="1170"/>
        </w:trPr>
        <w:tc>
          <w:tcPr>
            <w:tcW w:w="4755" w:type="dxa"/>
            <w:tcBorders>
              <w:top w:val="single" w:sz="8" w:space="0" w:color="CCCCCC"/>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bottom"/>
            <w:hideMark/>
          </w:tcPr>
          <w:p w14:paraId="0CBE59C0" w14:textId="77777777" w:rsidR="009B42E2" w:rsidRDefault="009B42E2">
            <w:pPr>
              <w:widowControl w:val="0"/>
              <w:rPr>
                <w:b/>
                <w:sz w:val="24"/>
                <w:szCs w:val="24"/>
              </w:rPr>
            </w:pPr>
            <w:r>
              <w:rPr>
                <w:strike/>
                <w:sz w:val="24"/>
                <w:szCs w:val="24"/>
              </w:rPr>
              <w:t>Up to, and including the SAT (SLAT for leases)</w:t>
            </w:r>
            <w:r>
              <w:rPr>
                <w:sz w:val="24"/>
                <w:szCs w:val="24"/>
              </w:rPr>
              <w:t xml:space="preserve"> </w:t>
            </w:r>
            <w:r>
              <w:rPr>
                <w:b/>
                <w:sz w:val="24"/>
                <w:szCs w:val="24"/>
              </w:rPr>
              <w:t>[Up to but not exceeding $5M]</w:t>
            </w:r>
          </w:p>
        </w:tc>
        <w:tc>
          <w:tcPr>
            <w:tcW w:w="5175" w:type="dxa"/>
            <w:tcBorders>
              <w:top w:val="single" w:sz="8" w:space="0" w:color="CCCCCC"/>
              <w:left w:val="single" w:sz="8" w:space="0" w:color="CCCCCC"/>
              <w:bottom w:val="single" w:sz="8" w:space="0" w:color="000000"/>
              <w:right w:val="single" w:sz="8" w:space="0" w:color="000000"/>
            </w:tcBorders>
            <w:shd w:val="clear" w:color="auto" w:fill="FFFFFF"/>
            <w:tcMar>
              <w:top w:w="40" w:type="dxa"/>
              <w:left w:w="40" w:type="dxa"/>
              <w:bottom w:w="40" w:type="dxa"/>
              <w:right w:w="40" w:type="dxa"/>
            </w:tcMar>
            <w:vAlign w:val="bottom"/>
            <w:hideMark/>
          </w:tcPr>
          <w:p w14:paraId="7D85DD82" w14:textId="77777777" w:rsidR="009B42E2" w:rsidRDefault="009B42E2">
            <w:pPr>
              <w:widowControl w:val="0"/>
              <w:rPr>
                <w:sz w:val="24"/>
                <w:szCs w:val="24"/>
              </w:rPr>
            </w:pPr>
            <w:r>
              <w:rPr>
                <w:sz w:val="24"/>
                <w:szCs w:val="24"/>
              </w:rPr>
              <w:t>Contracting Officer</w:t>
            </w:r>
          </w:p>
        </w:tc>
      </w:tr>
      <w:tr w:rsidR="009B42E2" w14:paraId="73306A04" w14:textId="77777777" w:rsidTr="009B42E2">
        <w:trPr>
          <w:trHeight w:val="1575"/>
        </w:trPr>
        <w:tc>
          <w:tcPr>
            <w:tcW w:w="4755" w:type="dxa"/>
            <w:tcBorders>
              <w:top w:val="single" w:sz="8" w:space="0" w:color="CCCCCC"/>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bottom"/>
            <w:hideMark/>
          </w:tcPr>
          <w:p w14:paraId="0C86AC43" w14:textId="77777777" w:rsidR="009B42E2" w:rsidRDefault="009B42E2">
            <w:pPr>
              <w:widowControl w:val="0"/>
              <w:rPr>
                <w:strike/>
                <w:sz w:val="24"/>
                <w:szCs w:val="24"/>
              </w:rPr>
            </w:pPr>
            <w:r>
              <w:rPr>
                <w:strike/>
                <w:sz w:val="24"/>
                <w:szCs w:val="24"/>
              </w:rPr>
              <w:lastRenderedPageBreak/>
              <w:t>Over SAT (SLAT for leases) to, and including, the threshold for Simplified Procedures for Certain Commercial</w:t>
            </w:r>
          </w:p>
          <w:p w14:paraId="258B3BD7" w14:textId="77777777" w:rsidR="009B42E2" w:rsidRDefault="009B42E2">
            <w:pPr>
              <w:widowControl w:val="0"/>
              <w:rPr>
                <w:b/>
                <w:sz w:val="24"/>
                <w:szCs w:val="24"/>
              </w:rPr>
            </w:pPr>
            <w:r>
              <w:rPr>
                <w:strike/>
                <w:sz w:val="24"/>
                <w:szCs w:val="24"/>
              </w:rPr>
              <w:t>Products and Commercial Services</w:t>
            </w:r>
            <w:r>
              <w:rPr>
                <w:sz w:val="24"/>
                <w:szCs w:val="24"/>
              </w:rPr>
              <w:t xml:space="preserve"> </w:t>
            </w:r>
            <w:r>
              <w:rPr>
                <w:b/>
                <w:sz w:val="24"/>
                <w:szCs w:val="24"/>
              </w:rPr>
              <w:t>[Over $5M to $15M]</w:t>
            </w:r>
          </w:p>
        </w:tc>
        <w:tc>
          <w:tcPr>
            <w:tcW w:w="5175" w:type="dxa"/>
            <w:tcBorders>
              <w:top w:val="single" w:sz="8" w:space="0" w:color="CCCCCC"/>
              <w:left w:val="single" w:sz="8" w:space="0" w:color="CCCCCC"/>
              <w:bottom w:val="single" w:sz="8" w:space="0" w:color="000000"/>
              <w:right w:val="single" w:sz="8" w:space="0" w:color="000000"/>
            </w:tcBorders>
            <w:shd w:val="clear" w:color="auto" w:fill="FFFFFF"/>
            <w:tcMar>
              <w:top w:w="40" w:type="dxa"/>
              <w:left w:w="40" w:type="dxa"/>
              <w:bottom w:w="40" w:type="dxa"/>
              <w:right w:w="40" w:type="dxa"/>
            </w:tcMar>
            <w:vAlign w:val="bottom"/>
            <w:hideMark/>
          </w:tcPr>
          <w:p w14:paraId="6983751B" w14:textId="77777777" w:rsidR="009B42E2" w:rsidRDefault="009B42E2">
            <w:pPr>
              <w:widowControl w:val="0"/>
              <w:rPr>
                <w:sz w:val="24"/>
                <w:szCs w:val="24"/>
              </w:rPr>
            </w:pPr>
            <w:r>
              <w:rPr>
                <w:sz w:val="24"/>
                <w:szCs w:val="24"/>
              </w:rPr>
              <w:t>One Level above the Contracting Officer</w:t>
            </w:r>
          </w:p>
        </w:tc>
      </w:tr>
      <w:tr w:rsidR="009B42E2" w14:paraId="5D8FE5D6" w14:textId="77777777" w:rsidTr="009B42E2">
        <w:trPr>
          <w:trHeight w:val="1560"/>
        </w:trPr>
        <w:tc>
          <w:tcPr>
            <w:tcW w:w="4755" w:type="dxa"/>
            <w:tcBorders>
              <w:top w:val="single" w:sz="8" w:space="0" w:color="CCCCCC"/>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bottom"/>
            <w:hideMark/>
          </w:tcPr>
          <w:p w14:paraId="23601A29" w14:textId="77777777" w:rsidR="009B42E2" w:rsidRDefault="009B42E2">
            <w:pPr>
              <w:widowControl w:val="0"/>
              <w:rPr>
                <w:b/>
                <w:sz w:val="24"/>
                <w:szCs w:val="24"/>
              </w:rPr>
            </w:pPr>
            <w:r>
              <w:rPr>
                <w:strike/>
                <w:sz w:val="24"/>
                <w:szCs w:val="24"/>
              </w:rPr>
              <w:t>Over the threshold for Simplified Procedures for Certain Commercial Products and Commercial Services to, and including, $20 million</w:t>
            </w:r>
            <w:r>
              <w:rPr>
                <w:sz w:val="24"/>
                <w:szCs w:val="24"/>
              </w:rPr>
              <w:t xml:space="preserve"> </w:t>
            </w:r>
            <w:r>
              <w:rPr>
                <w:b/>
                <w:sz w:val="24"/>
                <w:szCs w:val="24"/>
              </w:rPr>
              <w:t>[Over $15M to $75M]</w:t>
            </w:r>
          </w:p>
        </w:tc>
        <w:tc>
          <w:tcPr>
            <w:tcW w:w="5175" w:type="dxa"/>
            <w:tcBorders>
              <w:top w:val="single" w:sz="8" w:space="0" w:color="CCCCCC"/>
              <w:left w:val="single" w:sz="8" w:space="0" w:color="CCCCCC"/>
              <w:bottom w:val="single" w:sz="8" w:space="0" w:color="000000"/>
              <w:right w:val="single" w:sz="8" w:space="0" w:color="000000"/>
            </w:tcBorders>
            <w:shd w:val="clear" w:color="auto" w:fill="FFFFFF"/>
            <w:tcMar>
              <w:top w:w="40" w:type="dxa"/>
              <w:left w:w="40" w:type="dxa"/>
              <w:bottom w:w="40" w:type="dxa"/>
              <w:right w:w="40" w:type="dxa"/>
            </w:tcMar>
            <w:vAlign w:val="bottom"/>
            <w:hideMark/>
          </w:tcPr>
          <w:p w14:paraId="38D8505E" w14:textId="77777777" w:rsidR="009B42E2" w:rsidRDefault="009B42E2">
            <w:pPr>
              <w:widowControl w:val="0"/>
              <w:rPr>
                <w:sz w:val="24"/>
                <w:szCs w:val="24"/>
              </w:rPr>
            </w:pPr>
            <w:r>
              <w:rPr>
                <w:sz w:val="24"/>
                <w:szCs w:val="24"/>
              </w:rPr>
              <w:t>Contracting Director</w:t>
            </w:r>
          </w:p>
        </w:tc>
      </w:tr>
      <w:tr w:rsidR="009B42E2" w14:paraId="04788CC8" w14:textId="77777777" w:rsidTr="009B42E2">
        <w:trPr>
          <w:trHeight w:val="1050"/>
        </w:trPr>
        <w:tc>
          <w:tcPr>
            <w:tcW w:w="4755" w:type="dxa"/>
            <w:tcBorders>
              <w:top w:val="single" w:sz="8" w:space="0" w:color="CCCCCC"/>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bottom"/>
            <w:hideMark/>
          </w:tcPr>
          <w:p w14:paraId="74712BB7" w14:textId="77777777" w:rsidR="009B42E2" w:rsidRDefault="009B42E2">
            <w:pPr>
              <w:widowControl w:val="0"/>
              <w:rPr>
                <w:b/>
                <w:sz w:val="24"/>
                <w:szCs w:val="24"/>
              </w:rPr>
            </w:pPr>
            <w:r>
              <w:rPr>
                <w:strike/>
                <w:sz w:val="24"/>
                <w:szCs w:val="24"/>
              </w:rPr>
              <w:t xml:space="preserve">Over $20 million </w:t>
            </w:r>
            <w:r>
              <w:rPr>
                <w:b/>
                <w:sz w:val="24"/>
                <w:szCs w:val="24"/>
              </w:rPr>
              <w:t>[Over $75M]</w:t>
            </w:r>
          </w:p>
        </w:tc>
        <w:tc>
          <w:tcPr>
            <w:tcW w:w="5175" w:type="dxa"/>
            <w:tcBorders>
              <w:top w:val="single" w:sz="8" w:space="0" w:color="CCCCCC"/>
              <w:left w:val="single" w:sz="8" w:space="0" w:color="CCCCCC"/>
              <w:bottom w:val="single" w:sz="8" w:space="0" w:color="000000"/>
              <w:right w:val="single" w:sz="8" w:space="0" w:color="000000"/>
            </w:tcBorders>
            <w:shd w:val="clear" w:color="auto" w:fill="FFFFFF"/>
            <w:tcMar>
              <w:top w:w="40" w:type="dxa"/>
              <w:left w:w="40" w:type="dxa"/>
              <w:bottom w:w="40" w:type="dxa"/>
              <w:right w:w="40" w:type="dxa"/>
            </w:tcMar>
            <w:vAlign w:val="bottom"/>
            <w:hideMark/>
          </w:tcPr>
          <w:p w14:paraId="34A6F7AE" w14:textId="77777777" w:rsidR="009B42E2" w:rsidRDefault="009B42E2">
            <w:pPr>
              <w:widowControl w:val="0"/>
              <w:rPr>
                <w:b/>
                <w:sz w:val="24"/>
                <w:szCs w:val="24"/>
              </w:rPr>
            </w:pPr>
            <w:r>
              <w:rPr>
                <w:sz w:val="24"/>
                <w:szCs w:val="24"/>
              </w:rPr>
              <w:t xml:space="preserve">HCA </w:t>
            </w:r>
            <w:r>
              <w:rPr>
                <w:b/>
                <w:sz w:val="24"/>
                <w:szCs w:val="24"/>
              </w:rPr>
              <w:t>[or Contracting Executive, if applicable]</w:t>
            </w:r>
          </w:p>
        </w:tc>
      </w:tr>
    </w:tbl>
    <w:p w14:paraId="1FBD7B79" w14:textId="77777777" w:rsidR="009B42E2" w:rsidRDefault="009B42E2" w:rsidP="009B42E2">
      <w:pPr>
        <w:rPr>
          <w:sz w:val="24"/>
          <w:szCs w:val="24"/>
        </w:rPr>
      </w:pPr>
    </w:p>
    <w:p w14:paraId="433687E1" w14:textId="77777777" w:rsidR="009B42E2" w:rsidRDefault="009B42E2" w:rsidP="009B42E2">
      <w:pPr>
        <w:shd w:val="clear" w:color="auto" w:fill="FFFFFF"/>
        <w:rPr>
          <w:b/>
          <w:sz w:val="24"/>
          <w:szCs w:val="24"/>
        </w:rPr>
      </w:pPr>
      <w:r>
        <w:rPr>
          <w:b/>
          <w:sz w:val="24"/>
          <w:szCs w:val="24"/>
        </w:rPr>
        <w:t xml:space="preserve">[(2) Contracting activities shall provide notification to the Service-Level Acquisition Policy Office and to the SPE at </w:t>
      </w:r>
      <w:hyperlink r:id="rId24" w:history="1">
        <w:r>
          <w:rPr>
            <w:rStyle w:val="Hyperlink"/>
            <w:b/>
            <w:color w:val="1155CC"/>
            <w:sz w:val="24"/>
            <w:szCs w:val="24"/>
          </w:rPr>
          <w:t>spe.request@gsa.gov</w:t>
        </w:r>
      </w:hyperlink>
      <w:r>
        <w:rPr>
          <w:b/>
          <w:sz w:val="24"/>
          <w:szCs w:val="24"/>
        </w:rPr>
        <w:t xml:space="preserve"> during the market research phase for acquisitions anticipated to be valued over $500 million.]</w:t>
      </w:r>
    </w:p>
    <w:p w14:paraId="1E07A20D" w14:textId="77777777" w:rsidR="009B42E2" w:rsidRDefault="009B42E2" w:rsidP="009B42E2">
      <w:pPr>
        <w:rPr>
          <w:sz w:val="24"/>
          <w:szCs w:val="24"/>
        </w:rPr>
      </w:pPr>
    </w:p>
    <w:p w14:paraId="25E08200" w14:textId="77777777" w:rsidR="009B42E2" w:rsidRDefault="009B42E2" w:rsidP="009B42E2">
      <w:pPr>
        <w:shd w:val="clear" w:color="auto" w:fill="FFFFFF"/>
        <w:rPr>
          <w:strike/>
          <w:sz w:val="24"/>
          <w:szCs w:val="24"/>
        </w:rPr>
      </w:pPr>
      <w:r>
        <w:rPr>
          <w:strike/>
          <w:sz w:val="24"/>
          <w:szCs w:val="24"/>
        </w:rPr>
        <w:t>(i)Thresholds include all options.</w:t>
      </w:r>
    </w:p>
    <w:p w14:paraId="30E7F319" w14:textId="77777777" w:rsidR="009B42E2" w:rsidRDefault="009B42E2" w:rsidP="009B42E2">
      <w:pPr>
        <w:shd w:val="clear" w:color="auto" w:fill="FFFFFF"/>
        <w:rPr>
          <w:strike/>
          <w:sz w:val="24"/>
          <w:szCs w:val="24"/>
        </w:rPr>
      </w:pPr>
      <w:bookmarkStart w:id="60" w:name="_5fhqe0iuilku"/>
      <w:bookmarkEnd w:id="60"/>
    </w:p>
    <w:p w14:paraId="4D65C94B" w14:textId="77777777" w:rsidR="009B42E2" w:rsidRDefault="009B42E2" w:rsidP="009B42E2">
      <w:pPr>
        <w:shd w:val="clear" w:color="auto" w:fill="FFFFFF"/>
        <w:rPr>
          <w:strike/>
          <w:sz w:val="24"/>
          <w:szCs w:val="24"/>
        </w:rPr>
      </w:pPr>
      <w:r>
        <w:rPr>
          <w:strike/>
          <w:sz w:val="24"/>
          <w:szCs w:val="24"/>
        </w:rPr>
        <w:t>(ii)The thresholds provided in paragraph (1) are defined as follows-</w:t>
      </w:r>
    </w:p>
    <w:p w14:paraId="54E81976" w14:textId="77777777" w:rsidR="009B42E2" w:rsidRDefault="009B42E2" w:rsidP="009B42E2">
      <w:pPr>
        <w:shd w:val="clear" w:color="auto" w:fill="FFFFFF"/>
        <w:rPr>
          <w:strike/>
          <w:sz w:val="24"/>
          <w:szCs w:val="24"/>
        </w:rPr>
      </w:pPr>
      <w:bookmarkStart w:id="61" w:name="_8gp9mi4p2iu"/>
      <w:bookmarkEnd w:id="61"/>
    </w:p>
    <w:p w14:paraId="6725AE30" w14:textId="77777777" w:rsidR="009B42E2" w:rsidRDefault="009B42E2" w:rsidP="009B42E2">
      <w:pPr>
        <w:shd w:val="clear" w:color="auto" w:fill="FFFFFF"/>
        <w:rPr>
          <w:strike/>
          <w:sz w:val="24"/>
          <w:szCs w:val="24"/>
        </w:rPr>
      </w:pPr>
      <w:r>
        <w:rPr>
          <w:strike/>
          <w:sz w:val="24"/>
          <w:szCs w:val="24"/>
        </w:rPr>
        <w:t>(A)The SAT is defined at FAR 2.101.</w:t>
      </w:r>
    </w:p>
    <w:p w14:paraId="2B985DFA" w14:textId="77777777" w:rsidR="009B42E2" w:rsidRDefault="009B42E2" w:rsidP="009B42E2">
      <w:pPr>
        <w:shd w:val="clear" w:color="auto" w:fill="FFFFFF"/>
        <w:rPr>
          <w:strike/>
          <w:sz w:val="24"/>
          <w:szCs w:val="24"/>
        </w:rPr>
      </w:pPr>
      <w:bookmarkStart w:id="62" w:name="_ldmm36772js1"/>
      <w:bookmarkEnd w:id="62"/>
    </w:p>
    <w:p w14:paraId="0F5A00F0" w14:textId="77777777" w:rsidR="009B42E2" w:rsidRDefault="009B42E2" w:rsidP="009B42E2">
      <w:pPr>
        <w:shd w:val="clear" w:color="auto" w:fill="FFFFFF"/>
        <w:rPr>
          <w:strike/>
          <w:sz w:val="24"/>
          <w:szCs w:val="24"/>
        </w:rPr>
      </w:pPr>
      <w:r>
        <w:rPr>
          <w:strike/>
          <w:sz w:val="24"/>
          <w:szCs w:val="24"/>
        </w:rPr>
        <w:t xml:space="preserve">(B)The SLAT for leases is defined at </w:t>
      </w:r>
      <w:hyperlink r:id="rId25" w:anchor="GSAM_570_102" w:history="1">
        <w:r>
          <w:rPr>
            <w:rStyle w:val="Hyperlink"/>
            <w:strike/>
            <w:color w:val="1155CC"/>
            <w:sz w:val="24"/>
            <w:szCs w:val="24"/>
          </w:rPr>
          <w:t>570.102</w:t>
        </w:r>
      </w:hyperlink>
      <w:r>
        <w:rPr>
          <w:strike/>
          <w:sz w:val="24"/>
          <w:szCs w:val="24"/>
        </w:rPr>
        <w:t>.</w:t>
      </w:r>
    </w:p>
    <w:p w14:paraId="0AE2A4BF" w14:textId="77777777" w:rsidR="009B42E2" w:rsidRDefault="009B42E2" w:rsidP="009B42E2">
      <w:pPr>
        <w:shd w:val="clear" w:color="auto" w:fill="FFFFFF"/>
        <w:rPr>
          <w:strike/>
          <w:sz w:val="24"/>
          <w:szCs w:val="24"/>
        </w:rPr>
      </w:pPr>
      <w:bookmarkStart w:id="63" w:name="_6p26z62zi124"/>
      <w:bookmarkEnd w:id="63"/>
    </w:p>
    <w:p w14:paraId="33D6F7A6" w14:textId="77777777" w:rsidR="009B42E2" w:rsidRDefault="009B42E2" w:rsidP="009B42E2">
      <w:pPr>
        <w:shd w:val="clear" w:color="auto" w:fill="FFFFFF"/>
        <w:rPr>
          <w:strike/>
          <w:sz w:val="24"/>
          <w:szCs w:val="24"/>
        </w:rPr>
      </w:pPr>
      <w:r>
        <w:rPr>
          <w:strike/>
          <w:sz w:val="24"/>
          <w:szCs w:val="24"/>
        </w:rPr>
        <w:t>(C)The threshold for Simplified Procedures for Certain Commercial Products and Commercial Services is detailed at FAR 13.500.</w:t>
      </w:r>
    </w:p>
    <w:p w14:paraId="58E760FD" w14:textId="77777777" w:rsidR="009B42E2" w:rsidRDefault="009B42E2" w:rsidP="009B42E2">
      <w:pPr>
        <w:shd w:val="clear" w:color="auto" w:fill="FFFFFF"/>
        <w:rPr>
          <w:sz w:val="24"/>
          <w:szCs w:val="24"/>
        </w:rPr>
      </w:pPr>
      <w:bookmarkStart w:id="64" w:name="_vm6igzmr7rzf"/>
      <w:bookmarkEnd w:id="64"/>
    </w:p>
    <w:p w14:paraId="3F80A0E7" w14:textId="77777777" w:rsidR="009B42E2" w:rsidRDefault="009B42E2" w:rsidP="009B42E2">
      <w:pPr>
        <w:shd w:val="clear" w:color="auto" w:fill="FFFFFF"/>
        <w:rPr>
          <w:b/>
          <w:sz w:val="24"/>
          <w:szCs w:val="24"/>
        </w:rPr>
      </w:pPr>
      <w:r>
        <w:rPr>
          <w:b/>
          <w:sz w:val="24"/>
          <w:szCs w:val="24"/>
        </w:rPr>
        <w:t>[(3</w:t>
      </w:r>
      <w:proofErr w:type="gramStart"/>
      <w:r>
        <w:rPr>
          <w:b/>
          <w:sz w:val="24"/>
          <w:szCs w:val="24"/>
        </w:rPr>
        <w:t>)]</w:t>
      </w:r>
      <w:r>
        <w:rPr>
          <w:strike/>
          <w:sz w:val="24"/>
          <w:szCs w:val="24"/>
        </w:rPr>
        <w:t>(</w:t>
      </w:r>
      <w:proofErr w:type="gramEnd"/>
      <w:r>
        <w:rPr>
          <w:strike/>
          <w:sz w:val="24"/>
          <w:szCs w:val="24"/>
        </w:rPr>
        <w:t>2)</w:t>
      </w:r>
      <w:r>
        <w:rPr>
          <w:sz w:val="24"/>
          <w:szCs w:val="24"/>
        </w:rPr>
        <w:t xml:space="preserve">If the acquisition meets one of the following criteria </w:t>
      </w:r>
      <w:r>
        <w:rPr>
          <w:strike/>
          <w:sz w:val="24"/>
          <w:szCs w:val="24"/>
        </w:rPr>
        <w:t>and is greater than the SAT</w:t>
      </w:r>
      <w:r>
        <w:rPr>
          <w:sz w:val="24"/>
          <w:szCs w:val="24"/>
        </w:rPr>
        <w:t>, the planner must obtain HCA approval of the acquisition plan</w:t>
      </w:r>
      <w:r>
        <w:rPr>
          <w:strike/>
          <w:sz w:val="24"/>
          <w:szCs w:val="24"/>
        </w:rPr>
        <w:t>:</w:t>
      </w:r>
      <w:r>
        <w:rPr>
          <w:b/>
          <w:sz w:val="24"/>
          <w:szCs w:val="24"/>
        </w:rPr>
        <w:t>[. HCAs may designate approval authority to a level no lower than the Contracting Director.]</w:t>
      </w:r>
    </w:p>
    <w:p w14:paraId="44A99356" w14:textId="77777777" w:rsidR="009B42E2" w:rsidRDefault="009B42E2" w:rsidP="009B42E2">
      <w:pPr>
        <w:shd w:val="clear" w:color="auto" w:fill="FFFFFF"/>
        <w:rPr>
          <w:sz w:val="24"/>
          <w:szCs w:val="24"/>
          <w:highlight w:val="yellow"/>
        </w:rPr>
      </w:pPr>
      <w:bookmarkStart w:id="65" w:name="_tb4vr17dgez5"/>
      <w:bookmarkEnd w:id="65"/>
    </w:p>
    <w:p w14:paraId="388626C8" w14:textId="77777777" w:rsidR="009B42E2" w:rsidRDefault="009B42E2" w:rsidP="009B42E2">
      <w:pPr>
        <w:shd w:val="clear" w:color="auto" w:fill="FFFFFF"/>
        <w:rPr>
          <w:sz w:val="24"/>
          <w:szCs w:val="24"/>
        </w:rPr>
      </w:pPr>
      <w:r>
        <w:rPr>
          <w:sz w:val="24"/>
          <w:szCs w:val="24"/>
        </w:rPr>
        <w:t>(i)Complex, critical to agency strategic objectives and mission, highly visible or politically sensitive.</w:t>
      </w:r>
    </w:p>
    <w:p w14:paraId="0D8A86A6" w14:textId="77777777" w:rsidR="009B42E2" w:rsidRDefault="009B42E2" w:rsidP="009B42E2">
      <w:pPr>
        <w:shd w:val="clear" w:color="auto" w:fill="FFFFFF"/>
        <w:rPr>
          <w:sz w:val="24"/>
          <w:szCs w:val="24"/>
        </w:rPr>
      </w:pPr>
      <w:bookmarkStart w:id="66" w:name="_jrfggzem8c0s"/>
      <w:bookmarkEnd w:id="66"/>
    </w:p>
    <w:p w14:paraId="165C466E" w14:textId="77777777" w:rsidR="009B42E2" w:rsidRDefault="009B42E2" w:rsidP="009B42E2">
      <w:pPr>
        <w:shd w:val="clear" w:color="auto" w:fill="FFFFFF"/>
        <w:rPr>
          <w:sz w:val="24"/>
          <w:szCs w:val="24"/>
        </w:rPr>
      </w:pPr>
      <w:r>
        <w:rPr>
          <w:sz w:val="24"/>
          <w:szCs w:val="24"/>
        </w:rPr>
        <w:t xml:space="preserve">(ii)An acquisition with which </w:t>
      </w:r>
      <w:r>
        <w:rPr>
          <w:strike/>
          <w:sz w:val="24"/>
          <w:szCs w:val="24"/>
        </w:rPr>
        <w:t>GSA</w:t>
      </w:r>
      <w:r>
        <w:rPr>
          <w:b/>
          <w:sz w:val="24"/>
          <w:szCs w:val="24"/>
        </w:rPr>
        <w:t xml:space="preserve"> [the contracting activity]</w:t>
      </w:r>
      <w:r>
        <w:rPr>
          <w:sz w:val="24"/>
          <w:szCs w:val="24"/>
        </w:rPr>
        <w:t xml:space="preserve"> has little or no experience that may result in a need for greater oversight or risk management.</w:t>
      </w:r>
    </w:p>
    <w:p w14:paraId="6D069F4F" w14:textId="77777777" w:rsidR="009B42E2" w:rsidRDefault="009B42E2" w:rsidP="009B42E2">
      <w:pPr>
        <w:shd w:val="clear" w:color="auto" w:fill="FFFFFF"/>
        <w:rPr>
          <w:sz w:val="24"/>
          <w:szCs w:val="24"/>
        </w:rPr>
      </w:pPr>
      <w:bookmarkStart w:id="67" w:name="_7tu45wodg4r8"/>
      <w:bookmarkEnd w:id="67"/>
    </w:p>
    <w:p w14:paraId="321A8021" w14:textId="77777777" w:rsidR="009B42E2" w:rsidRDefault="009B42E2" w:rsidP="009B42E2">
      <w:pPr>
        <w:shd w:val="clear" w:color="auto" w:fill="FFFFFF"/>
        <w:rPr>
          <w:sz w:val="24"/>
          <w:szCs w:val="24"/>
        </w:rPr>
      </w:pPr>
      <w:r>
        <w:rPr>
          <w:sz w:val="24"/>
          <w:szCs w:val="24"/>
        </w:rPr>
        <w:t>(iii)Actions using significantly changed methods (</w:t>
      </w:r>
      <w:r>
        <w:rPr>
          <w:i/>
          <w:sz w:val="24"/>
          <w:szCs w:val="24"/>
        </w:rPr>
        <w:t>e.g.</w:t>
      </w:r>
      <w:r>
        <w:rPr>
          <w:sz w:val="24"/>
          <w:szCs w:val="24"/>
        </w:rPr>
        <w:t>, methods of procurement such as lease versus purchase, or methods of performance such as contractor versus Government personnel).</w:t>
      </w:r>
    </w:p>
    <w:p w14:paraId="3DB23127" w14:textId="77777777" w:rsidR="009B42E2" w:rsidRDefault="009B42E2" w:rsidP="009B42E2">
      <w:pPr>
        <w:shd w:val="clear" w:color="auto" w:fill="FFFFFF"/>
        <w:rPr>
          <w:sz w:val="24"/>
          <w:szCs w:val="24"/>
        </w:rPr>
      </w:pPr>
      <w:bookmarkStart w:id="68" w:name="_4zfke7i68ehg"/>
      <w:bookmarkEnd w:id="68"/>
    </w:p>
    <w:p w14:paraId="781483B9" w14:textId="77777777" w:rsidR="009B42E2" w:rsidRDefault="009B42E2" w:rsidP="009B42E2">
      <w:pPr>
        <w:shd w:val="clear" w:color="auto" w:fill="FFFFFF"/>
        <w:rPr>
          <w:sz w:val="24"/>
          <w:szCs w:val="24"/>
        </w:rPr>
      </w:pPr>
      <w:r>
        <w:rPr>
          <w:sz w:val="24"/>
          <w:szCs w:val="24"/>
        </w:rPr>
        <w:t>(iv)New construction</w:t>
      </w:r>
      <w:r>
        <w:rPr>
          <w:b/>
          <w:sz w:val="24"/>
          <w:szCs w:val="24"/>
        </w:rPr>
        <w:t xml:space="preserve"> </w:t>
      </w:r>
      <w:r>
        <w:rPr>
          <w:strike/>
          <w:sz w:val="24"/>
          <w:szCs w:val="24"/>
        </w:rPr>
        <w:t>or repair</w:t>
      </w:r>
      <w:r>
        <w:rPr>
          <w:sz w:val="24"/>
          <w:szCs w:val="24"/>
        </w:rPr>
        <w:t>, lease prospectus and alteration prospectus budget line items.</w:t>
      </w:r>
    </w:p>
    <w:p w14:paraId="460E5940" w14:textId="77777777" w:rsidR="009B42E2" w:rsidRDefault="009B42E2" w:rsidP="009B42E2">
      <w:pPr>
        <w:shd w:val="clear" w:color="auto" w:fill="FFFFFF"/>
        <w:rPr>
          <w:sz w:val="24"/>
          <w:szCs w:val="24"/>
          <w:highlight w:val="yellow"/>
        </w:rPr>
      </w:pPr>
      <w:bookmarkStart w:id="69" w:name="_yrgqa821vux0"/>
      <w:bookmarkEnd w:id="69"/>
    </w:p>
    <w:p w14:paraId="2F82CEA2" w14:textId="77777777" w:rsidR="009B42E2" w:rsidRDefault="009B42E2" w:rsidP="009B42E2">
      <w:pPr>
        <w:shd w:val="clear" w:color="auto" w:fill="FFFFFF"/>
        <w:rPr>
          <w:sz w:val="24"/>
          <w:szCs w:val="24"/>
        </w:rPr>
      </w:pPr>
      <w:r>
        <w:rPr>
          <w:sz w:val="24"/>
          <w:szCs w:val="24"/>
        </w:rPr>
        <w:t xml:space="preserve">(v)Any acquisition that involves </w:t>
      </w:r>
      <w:r>
        <w:rPr>
          <w:b/>
          <w:sz w:val="24"/>
          <w:szCs w:val="24"/>
        </w:rPr>
        <w:t>[consolidation or bundling above $2 million</w:t>
      </w:r>
      <w:proofErr w:type="gramStart"/>
      <w:r>
        <w:rPr>
          <w:b/>
          <w:sz w:val="24"/>
          <w:szCs w:val="24"/>
        </w:rPr>
        <w:t>].</w:t>
      </w:r>
      <w:r>
        <w:rPr>
          <w:sz w:val="24"/>
          <w:szCs w:val="24"/>
        </w:rPr>
        <w:t>-</w:t>
      </w:r>
      <w:proofErr w:type="gramEnd"/>
    </w:p>
    <w:p w14:paraId="483DE349" w14:textId="77777777" w:rsidR="009B42E2" w:rsidRDefault="009B42E2" w:rsidP="009B42E2">
      <w:pPr>
        <w:shd w:val="clear" w:color="auto" w:fill="FFFFFF"/>
        <w:rPr>
          <w:strike/>
          <w:sz w:val="24"/>
          <w:szCs w:val="24"/>
        </w:rPr>
      </w:pPr>
      <w:bookmarkStart w:id="70" w:name="_k99j59rnswky"/>
      <w:bookmarkEnd w:id="70"/>
    </w:p>
    <w:p w14:paraId="09453779" w14:textId="77777777" w:rsidR="009B42E2" w:rsidRDefault="009B42E2" w:rsidP="009B42E2">
      <w:pPr>
        <w:shd w:val="clear" w:color="auto" w:fill="FFFFFF"/>
        <w:rPr>
          <w:strike/>
          <w:sz w:val="24"/>
          <w:szCs w:val="24"/>
        </w:rPr>
      </w:pPr>
      <w:r>
        <w:rPr>
          <w:strike/>
          <w:sz w:val="24"/>
          <w:szCs w:val="24"/>
        </w:rPr>
        <w:t>(A)Consolidation above $2 million (FAR 7.107-2); or</w:t>
      </w:r>
    </w:p>
    <w:p w14:paraId="3F6DC92A" w14:textId="77777777" w:rsidR="009B42E2" w:rsidRDefault="009B42E2" w:rsidP="009B42E2">
      <w:pPr>
        <w:shd w:val="clear" w:color="auto" w:fill="FFFFFF"/>
        <w:rPr>
          <w:strike/>
          <w:sz w:val="24"/>
          <w:szCs w:val="24"/>
        </w:rPr>
      </w:pPr>
      <w:bookmarkStart w:id="71" w:name="_66zcxelgvcez"/>
      <w:bookmarkEnd w:id="71"/>
    </w:p>
    <w:p w14:paraId="71CB308A" w14:textId="77777777" w:rsidR="009B42E2" w:rsidRDefault="009B42E2" w:rsidP="009B42E2">
      <w:pPr>
        <w:shd w:val="clear" w:color="auto" w:fill="FFFFFF"/>
        <w:rPr>
          <w:strike/>
          <w:sz w:val="24"/>
          <w:szCs w:val="24"/>
        </w:rPr>
      </w:pPr>
      <w:r>
        <w:rPr>
          <w:strike/>
          <w:sz w:val="24"/>
          <w:szCs w:val="24"/>
        </w:rPr>
        <w:t>(B)Bundling at any dollar value (FAR 7.107-3).</w:t>
      </w:r>
    </w:p>
    <w:p w14:paraId="1B1207A2" w14:textId="77777777" w:rsidR="009B42E2" w:rsidRDefault="009B42E2" w:rsidP="009B42E2">
      <w:pPr>
        <w:rPr>
          <w:sz w:val="24"/>
          <w:szCs w:val="24"/>
        </w:rPr>
      </w:pPr>
      <w:bookmarkStart w:id="72" w:name="_ms635suf8rud"/>
      <w:bookmarkEnd w:id="72"/>
    </w:p>
    <w:p w14:paraId="1DBBA21A" w14:textId="77777777" w:rsidR="009B42E2" w:rsidRDefault="009B42E2" w:rsidP="009B42E2">
      <w:pPr>
        <w:rPr>
          <w:sz w:val="24"/>
          <w:szCs w:val="24"/>
        </w:rPr>
      </w:pPr>
      <w:bookmarkStart w:id="73" w:name="_jrnrqbyz00nw"/>
      <w:bookmarkEnd w:id="73"/>
      <w:r>
        <w:rPr>
          <w:b/>
          <w:sz w:val="24"/>
          <w:szCs w:val="24"/>
        </w:rPr>
        <w:t>[(4</w:t>
      </w:r>
      <w:proofErr w:type="gramStart"/>
      <w:r>
        <w:rPr>
          <w:b/>
          <w:sz w:val="24"/>
          <w:szCs w:val="24"/>
        </w:rPr>
        <w:t>)]</w:t>
      </w:r>
      <w:r>
        <w:rPr>
          <w:strike/>
          <w:sz w:val="24"/>
          <w:szCs w:val="24"/>
        </w:rPr>
        <w:t>(</w:t>
      </w:r>
      <w:proofErr w:type="gramEnd"/>
      <w:r>
        <w:rPr>
          <w:strike/>
          <w:sz w:val="24"/>
          <w:szCs w:val="24"/>
        </w:rPr>
        <w:t>3)</w:t>
      </w:r>
      <w:r>
        <w:rPr>
          <w:sz w:val="24"/>
          <w:szCs w:val="24"/>
        </w:rPr>
        <w:t xml:space="preserve"> * * *</w:t>
      </w:r>
    </w:p>
    <w:p w14:paraId="42468787" w14:textId="77777777" w:rsidR="009B42E2" w:rsidRDefault="009B42E2" w:rsidP="009B42E2">
      <w:pPr>
        <w:rPr>
          <w:sz w:val="24"/>
          <w:szCs w:val="24"/>
        </w:rPr>
      </w:pPr>
    </w:p>
    <w:p w14:paraId="26CA15D8" w14:textId="77777777" w:rsidR="009B42E2" w:rsidRDefault="009B42E2" w:rsidP="009B42E2">
      <w:pPr>
        <w:rPr>
          <w:sz w:val="24"/>
          <w:szCs w:val="24"/>
        </w:rPr>
      </w:pPr>
      <w:r>
        <w:rPr>
          <w:sz w:val="24"/>
          <w:szCs w:val="24"/>
        </w:rPr>
        <w:t>* * * * *</w:t>
      </w:r>
    </w:p>
    <w:p w14:paraId="31B4C41B" w14:textId="77777777" w:rsidR="009B42E2" w:rsidRDefault="009B42E2" w:rsidP="009B42E2">
      <w:pPr>
        <w:shd w:val="clear" w:color="auto" w:fill="FFFFFF"/>
        <w:rPr>
          <w:b/>
          <w:sz w:val="24"/>
          <w:szCs w:val="24"/>
        </w:rPr>
      </w:pPr>
      <w:bookmarkStart w:id="74" w:name="_mrhjtq2g7e80"/>
      <w:bookmarkEnd w:id="74"/>
    </w:p>
    <w:p w14:paraId="7ED401F7" w14:textId="77777777" w:rsidR="009B42E2" w:rsidRDefault="009B42E2" w:rsidP="009B42E2">
      <w:pPr>
        <w:shd w:val="clear" w:color="auto" w:fill="FFFFFF"/>
        <w:rPr>
          <w:b/>
          <w:sz w:val="24"/>
          <w:szCs w:val="24"/>
        </w:rPr>
      </w:pPr>
      <w:r>
        <w:rPr>
          <w:b/>
          <w:sz w:val="24"/>
          <w:szCs w:val="24"/>
        </w:rPr>
        <w:t>Part 508 - Required Sources of Supplies and Services</w:t>
      </w:r>
    </w:p>
    <w:p w14:paraId="265C6FD8" w14:textId="77777777" w:rsidR="009B42E2" w:rsidRDefault="009B42E2" w:rsidP="009B42E2">
      <w:pPr>
        <w:shd w:val="clear" w:color="auto" w:fill="FFFFFF"/>
        <w:rPr>
          <w:b/>
          <w:sz w:val="24"/>
          <w:szCs w:val="24"/>
        </w:rPr>
      </w:pPr>
      <w:bookmarkStart w:id="75" w:name="_frckq0nz56jq"/>
      <w:bookmarkEnd w:id="75"/>
    </w:p>
    <w:p w14:paraId="433B88E9" w14:textId="77777777" w:rsidR="009B42E2" w:rsidRDefault="009B42E2" w:rsidP="009B42E2">
      <w:pPr>
        <w:shd w:val="clear" w:color="auto" w:fill="FFFFFF"/>
        <w:rPr>
          <w:b/>
          <w:sz w:val="24"/>
          <w:szCs w:val="24"/>
        </w:rPr>
      </w:pPr>
      <w:bookmarkStart w:id="76" w:name="_jh16hzegpkyf"/>
      <w:bookmarkEnd w:id="76"/>
      <w:r>
        <w:rPr>
          <w:b/>
          <w:sz w:val="24"/>
          <w:szCs w:val="24"/>
        </w:rPr>
        <w:t>Subpart 508.4 - Federal Supply Schedules</w:t>
      </w:r>
    </w:p>
    <w:p w14:paraId="5E002B82" w14:textId="77777777" w:rsidR="009B42E2" w:rsidRDefault="009B42E2" w:rsidP="009B42E2">
      <w:pPr>
        <w:shd w:val="clear" w:color="auto" w:fill="FFFFFF"/>
        <w:rPr>
          <w:b/>
          <w:sz w:val="24"/>
          <w:szCs w:val="24"/>
        </w:rPr>
      </w:pPr>
      <w:bookmarkStart w:id="77" w:name="_6ii1qtn3jsqu"/>
      <w:bookmarkEnd w:id="77"/>
    </w:p>
    <w:p w14:paraId="47920466" w14:textId="77777777" w:rsidR="009B42E2" w:rsidRDefault="009B42E2" w:rsidP="009B42E2">
      <w:pPr>
        <w:shd w:val="clear" w:color="auto" w:fill="FFFFFF"/>
        <w:rPr>
          <w:b/>
          <w:sz w:val="24"/>
          <w:szCs w:val="24"/>
        </w:rPr>
      </w:pPr>
      <w:bookmarkStart w:id="78" w:name="_di74dik3yqd4"/>
      <w:bookmarkEnd w:id="78"/>
      <w:r>
        <w:rPr>
          <w:b/>
          <w:sz w:val="24"/>
          <w:szCs w:val="24"/>
        </w:rPr>
        <w:t xml:space="preserve">* * * </w:t>
      </w:r>
    </w:p>
    <w:p w14:paraId="47BFA5A8" w14:textId="77777777" w:rsidR="009B42E2" w:rsidRDefault="009B42E2" w:rsidP="009B42E2">
      <w:pPr>
        <w:shd w:val="clear" w:color="auto" w:fill="FFFFFF"/>
        <w:rPr>
          <w:b/>
          <w:sz w:val="24"/>
          <w:szCs w:val="24"/>
        </w:rPr>
      </w:pPr>
      <w:bookmarkStart w:id="79" w:name="_bzrsx7i3d4qt"/>
      <w:bookmarkEnd w:id="79"/>
      <w:r>
        <w:rPr>
          <w:b/>
          <w:sz w:val="24"/>
          <w:szCs w:val="24"/>
        </w:rPr>
        <w:t>508.405 Ordering procedures for Federal Supply Schedules.</w:t>
      </w:r>
    </w:p>
    <w:p w14:paraId="1E42E763" w14:textId="77777777" w:rsidR="009B42E2" w:rsidRDefault="009B42E2" w:rsidP="009B42E2">
      <w:pPr>
        <w:shd w:val="clear" w:color="auto" w:fill="FFFFFF"/>
        <w:rPr>
          <w:b/>
          <w:sz w:val="24"/>
          <w:szCs w:val="24"/>
        </w:rPr>
      </w:pPr>
      <w:bookmarkStart w:id="80" w:name="_u1ey6q4oqwmb"/>
      <w:bookmarkEnd w:id="80"/>
    </w:p>
    <w:p w14:paraId="07B39424" w14:textId="77777777" w:rsidR="009B42E2" w:rsidRDefault="009B42E2" w:rsidP="009B42E2">
      <w:pPr>
        <w:shd w:val="clear" w:color="auto" w:fill="FFFFFF"/>
        <w:rPr>
          <w:b/>
          <w:sz w:val="24"/>
          <w:szCs w:val="24"/>
        </w:rPr>
      </w:pPr>
      <w:bookmarkStart w:id="81" w:name="_p4ougkidqz8o"/>
      <w:bookmarkEnd w:id="81"/>
      <w:r>
        <w:rPr>
          <w:b/>
          <w:sz w:val="24"/>
          <w:szCs w:val="24"/>
        </w:rPr>
        <w:t xml:space="preserve">[(a) For a D&amp;F for a single award Blanket Purchase Agreement (BPA) with an estimated value exceeding $100 million, the D&amp;F must be approved by the HCA. </w:t>
      </w:r>
    </w:p>
    <w:p w14:paraId="0F46CE05" w14:textId="77777777" w:rsidR="009B42E2" w:rsidRDefault="009B42E2" w:rsidP="009B42E2">
      <w:pPr>
        <w:shd w:val="clear" w:color="auto" w:fill="FFFFFF"/>
        <w:rPr>
          <w:strike/>
          <w:sz w:val="24"/>
          <w:szCs w:val="24"/>
        </w:rPr>
      </w:pPr>
      <w:bookmarkStart w:id="82" w:name="_bqeb0b24rqnb"/>
      <w:bookmarkEnd w:id="82"/>
      <w:r>
        <w:rPr>
          <w:b/>
          <w:sz w:val="24"/>
          <w:szCs w:val="24"/>
        </w:rPr>
        <w:t>[(b)]</w:t>
      </w:r>
      <w:r>
        <w:rPr>
          <w:sz w:val="24"/>
          <w:szCs w:val="24"/>
        </w:rPr>
        <w:t xml:space="preserve"> COs shall follow the INFORM procedures in </w:t>
      </w:r>
      <w:r>
        <w:rPr>
          <w:strike/>
          <w:sz w:val="24"/>
          <w:szCs w:val="24"/>
        </w:rPr>
        <w:t xml:space="preserve">section </w:t>
      </w:r>
      <w:r>
        <w:rPr>
          <w:sz w:val="24"/>
          <w:szCs w:val="24"/>
        </w:rPr>
        <w:t xml:space="preserve">515.370 for all applicable orders and </w:t>
      </w:r>
      <w:proofErr w:type="gramStart"/>
      <w:r>
        <w:rPr>
          <w:sz w:val="24"/>
          <w:szCs w:val="24"/>
        </w:rPr>
        <w:t>BPAs.</w:t>
      </w:r>
      <w:r>
        <w:rPr>
          <w:strike/>
          <w:sz w:val="24"/>
          <w:szCs w:val="24"/>
        </w:rPr>
        <w:t>.</w:t>
      </w:r>
      <w:proofErr w:type="gramEnd"/>
    </w:p>
    <w:p w14:paraId="2A5A5E59" w14:textId="77777777" w:rsidR="009B42E2" w:rsidRDefault="009B42E2" w:rsidP="009B42E2">
      <w:pPr>
        <w:shd w:val="clear" w:color="auto" w:fill="FFFFFF"/>
        <w:rPr>
          <w:b/>
          <w:sz w:val="24"/>
          <w:szCs w:val="24"/>
        </w:rPr>
      </w:pPr>
      <w:bookmarkStart w:id="83" w:name="_saletdvaebq6"/>
      <w:bookmarkEnd w:id="83"/>
    </w:p>
    <w:p w14:paraId="67E24F93" w14:textId="77777777" w:rsidR="009B42E2" w:rsidRDefault="009B42E2" w:rsidP="009B42E2">
      <w:pPr>
        <w:shd w:val="clear" w:color="auto" w:fill="FFFFFF"/>
        <w:rPr>
          <w:b/>
          <w:sz w:val="24"/>
          <w:szCs w:val="24"/>
        </w:rPr>
      </w:pPr>
      <w:bookmarkStart w:id="84" w:name="_nl9tg6x3ls40"/>
      <w:bookmarkEnd w:id="84"/>
      <w:r>
        <w:rPr>
          <w:b/>
          <w:sz w:val="24"/>
          <w:szCs w:val="24"/>
        </w:rPr>
        <w:t>* * * * *</w:t>
      </w:r>
    </w:p>
    <w:p w14:paraId="7013B309" w14:textId="77777777" w:rsidR="009B42E2" w:rsidRDefault="009B42E2" w:rsidP="009B42E2">
      <w:pPr>
        <w:shd w:val="clear" w:color="auto" w:fill="FFFFFF"/>
        <w:rPr>
          <w:b/>
          <w:sz w:val="24"/>
          <w:szCs w:val="24"/>
        </w:rPr>
      </w:pPr>
      <w:bookmarkStart w:id="85" w:name="_usoivquckux3"/>
      <w:bookmarkEnd w:id="85"/>
    </w:p>
    <w:p w14:paraId="3EC84B0B" w14:textId="77777777" w:rsidR="009B42E2" w:rsidRDefault="009B42E2" w:rsidP="009B42E2">
      <w:pPr>
        <w:shd w:val="clear" w:color="auto" w:fill="FFFFFF"/>
        <w:rPr>
          <w:b/>
          <w:sz w:val="24"/>
          <w:szCs w:val="24"/>
        </w:rPr>
      </w:pPr>
      <w:r>
        <w:rPr>
          <w:b/>
          <w:sz w:val="24"/>
          <w:szCs w:val="24"/>
        </w:rPr>
        <w:t>Part 516 - Types of Contracts</w:t>
      </w:r>
    </w:p>
    <w:p w14:paraId="24F3B8B1" w14:textId="77777777" w:rsidR="009B42E2" w:rsidRDefault="009B42E2" w:rsidP="009B42E2">
      <w:pPr>
        <w:rPr>
          <w:sz w:val="24"/>
          <w:szCs w:val="24"/>
        </w:rPr>
      </w:pPr>
    </w:p>
    <w:p w14:paraId="35013405" w14:textId="77777777" w:rsidR="009B42E2" w:rsidRDefault="009B42E2" w:rsidP="009B42E2">
      <w:pPr>
        <w:shd w:val="clear" w:color="auto" w:fill="FFFFFF"/>
        <w:rPr>
          <w:b/>
          <w:sz w:val="24"/>
          <w:szCs w:val="24"/>
        </w:rPr>
      </w:pPr>
      <w:bookmarkStart w:id="86" w:name="_kqt5qe1otyad"/>
      <w:bookmarkEnd w:id="86"/>
      <w:r>
        <w:rPr>
          <w:b/>
          <w:sz w:val="24"/>
          <w:szCs w:val="24"/>
        </w:rPr>
        <w:t>Subpart 516.6 - Time-and-Materials, Labor-Hour, and Letter Contracts</w:t>
      </w:r>
    </w:p>
    <w:p w14:paraId="0A3575DE" w14:textId="77777777" w:rsidR="009B42E2" w:rsidRDefault="009B42E2" w:rsidP="009B42E2">
      <w:pPr>
        <w:shd w:val="clear" w:color="auto" w:fill="FFFFFF"/>
        <w:rPr>
          <w:b/>
          <w:sz w:val="24"/>
          <w:szCs w:val="24"/>
        </w:rPr>
      </w:pPr>
      <w:bookmarkStart w:id="87" w:name="_porsccovhl8l"/>
      <w:bookmarkEnd w:id="87"/>
    </w:p>
    <w:p w14:paraId="3FF77527" w14:textId="77777777" w:rsidR="009B42E2" w:rsidRDefault="009B42E2" w:rsidP="009B42E2">
      <w:pPr>
        <w:shd w:val="clear" w:color="auto" w:fill="FFFFFF"/>
        <w:rPr>
          <w:b/>
          <w:sz w:val="24"/>
          <w:szCs w:val="24"/>
        </w:rPr>
      </w:pPr>
      <w:bookmarkStart w:id="88" w:name="_xceafrentjo"/>
      <w:bookmarkEnd w:id="88"/>
      <w:r>
        <w:rPr>
          <w:b/>
          <w:sz w:val="24"/>
          <w:szCs w:val="24"/>
        </w:rPr>
        <w:t>[516.601 Time-and-materials contracts.  For a D&amp;F for a time-and-material contract exceeding three years, the D&amp;F must be approved by the HCA. HCAs may designate approval authority for the D&amp;F to a level no lower than the Contracting Executive (see FAR 16.601(d)).]</w:t>
      </w:r>
    </w:p>
    <w:p w14:paraId="13563927" w14:textId="77777777" w:rsidR="009B42E2" w:rsidRDefault="009B42E2" w:rsidP="009B42E2">
      <w:pPr>
        <w:rPr>
          <w:sz w:val="24"/>
          <w:szCs w:val="24"/>
        </w:rPr>
      </w:pPr>
      <w:bookmarkStart w:id="89" w:name="_lhav9swy1o0v"/>
      <w:bookmarkEnd w:id="89"/>
    </w:p>
    <w:p w14:paraId="6DDB5ACB" w14:textId="77777777" w:rsidR="009B42E2" w:rsidRDefault="009B42E2" w:rsidP="009B42E2">
      <w:pPr>
        <w:rPr>
          <w:sz w:val="24"/>
          <w:szCs w:val="24"/>
        </w:rPr>
      </w:pPr>
      <w:r>
        <w:rPr>
          <w:sz w:val="24"/>
          <w:szCs w:val="24"/>
        </w:rPr>
        <w:t>* * * * *</w:t>
      </w:r>
    </w:p>
    <w:p w14:paraId="1336FE7B" w14:textId="77777777" w:rsidR="009B42E2" w:rsidRDefault="009B42E2" w:rsidP="009B42E2">
      <w:pPr>
        <w:rPr>
          <w:sz w:val="24"/>
          <w:szCs w:val="24"/>
        </w:rPr>
      </w:pPr>
    </w:p>
    <w:p w14:paraId="3FCD7B57" w14:textId="77777777" w:rsidR="009B42E2" w:rsidRDefault="009B42E2" w:rsidP="009B42E2">
      <w:pPr>
        <w:shd w:val="clear" w:color="auto" w:fill="FFFFFF"/>
        <w:rPr>
          <w:b/>
          <w:sz w:val="24"/>
          <w:szCs w:val="24"/>
        </w:rPr>
      </w:pPr>
      <w:bookmarkStart w:id="90" w:name="_kgmz8kt6i3tb"/>
      <w:bookmarkEnd w:id="90"/>
      <w:r>
        <w:rPr>
          <w:b/>
          <w:sz w:val="24"/>
          <w:szCs w:val="24"/>
        </w:rPr>
        <w:t>Part 517 - Special Contracting Methods</w:t>
      </w:r>
    </w:p>
    <w:p w14:paraId="49019D75" w14:textId="77777777" w:rsidR="009B42E2" w:rsidRDefault="009B42E2" w:rsidP="009B42E2">
      <w:pPr>
        <w:shd w:val="clear" w:color="auto" w:fill="FFFFFF"/>
        <w:rPr>
          <w:b/>
          <w:sz w:val="24"/>
          <w:szCs w:val="24"/>
        </w:rPr>
      </w:pPr>
      <w:bookmarkStart w:id="91" w:name="_ebdd06h84p2q"/>
      <w:bookmarkEnd w:id="91"/>
      <w:r>
        <w:rPr>
          <w:b/>
          <w:sz w:val="24"/>
          <w:szCs w:val="24"/>
        </w:rPr>
        <w:t>Subpart 517.5 - Interagency Acquisitions</w:t>
      </w:r>
    </w:p>
    <w:p w14:paraId="5E027E13" w14:textId="77777777" w:rsidR="009B42E2" w:rsidRDefault="009B42E2" w:rsidP="009B42E2">
      <w:pPr>
        <w:shd w:val="clear" w:color="auto" w:fill="FFFFFF"/>
        <w:rPr>
          <w:b/>
          <w:sz w:val="24"/>
          <w:szCs w:val="24"/>
        </w:rPr>
      </w:pPr>
      <w:bookmarkStart w:id="92" w:name="_ljero75nr3va"/>
      <w:bookmarkEnd w:id="92"/>
    </w:p>
    <w:p w14:paraId="20AB8050" w14:textId="77777777" w:rsidR="009B42E2" w:rsidRDefault="009B42E2" w:rsidP="009B42E2">
      <w:pPr>
        <w:shd w:val="clear" w:color="auto" w:fill="FFFFFF"/>
        <w:rPr>
          <w:b/>
          <w:sz w:val="24"/>
          <w:szCs w:val="24"/>
        </w:rPr>
      </w:pPr>
      <w:bookmarkStart w:id="93" w:name="_xpneeu9sps2f"/>
      <w:bookmarkEnd w:id="93"/>
      <w:r>
        <w:rPr>
          <w:b/>
          <w:sz w:val="24"/>
          <w:szCs w:val="24"/>
        </w:rPr>
        <w:t>517.502 Procedures.</w:t>
      </w:r>
    </w:p>
    <w:p w14:paraId="6E6635A1" w14:textId="77777777" w:rsidR="009B42E2" w:rsidRDefault="009B42E2" w:rsidP="009B42E2">
      <w:pPr>
        <w:shd w:val="clear" w:color="auto" w:fill="FFFFFF"/>
        <w:rPr>
          <w:sz w:val="24"/>
          <w:szCs w:val="24"/>
        </w:rPr>
      </w:pPr>
      <w:bookmarkStart w:id="94" w:name="_4gp9n6ffbw8"/>
      <w:bookmarkEnd w:id="94"/>
      <w:r>
        <w:rPr>
          <w:sz w:val="24"/>
          <w:szCs w:val="24"/>
        </w:rPr>
        <w:t>(a)  General.</w:t>
      </w:r>
    </w:p>
    <w:p w14:paraId="62246702" w14:textId="77777777" w:rsidR="009B42E2" w:rsidRDefault="009B42E2" w:rsidP="009B42E2">
      <w:pPr>
        <w:shd w:val="clear" w:color="auto" w:fill="FFFFFF"/>
        <w:rPr>
          <w:sz w:val="24"/>
          <w:szCs w:val="24"/>
        </w:rPr>
      </w:pPr>
      <w:bookmarkStart w:id="95" w:name="_nja5098ak7qb"/>
      <w:bookmarkEnd w:id="95"/>
    </w:p>
    <w:p w14:paraId="2990ABF1" w14:textId="77777777" w:rsidR="009B42E2" w:rsidRDefault="009B42E2" w:rsidP="009B42E2">
      <w:pPr>
        <w:shd w:val="clear" w:color="auto" w:fill="FFFFFF"/>
        <w:ind w:left="720"/>
        <w:rPr>
          <w:sz w:val="24"/>
          <w:szCs w:val="24"/>
        </w:rPr>
      </w:pPr>
      <w:bookmarkStart w:id="96" w:name="_40qqc0k22vcb"/>
      <w:bookmarkEnd w:id="96"/>
      <w:r>
        <w:rPr>
          <w:sz w:val="24"/>
          <w:szCs w:val="24"/>
        </w:rPr>
        <w:t xml:space="preserve">(1)  GSA provides interagency acquisition (IA) services to support the mission of federal agencies, foster </w:t>
      </w:r>
      <w:proofErr w:type="gramStart"/>
      <w:r>
        <w:rPr>
          <w:sz w:val="24"/>
          <w:szCs w:val="24"/>
        </w:rPr>
        <w:t>competition</w:t>
      </w:r>
      <w:proofErr w:type="gramEnd"/>
      <w:r>
        <w:rPr>
          <w:sz w:val="24"/>
          <w:szCs w:val="24"/>
        </w:rPr>
        <w:t xml:space="preserve"> and use of economies of scale, and provide options for agencies to meet their administrative and procurement needs.</w:t>
      </w:r>
    </w:p>
    <w:p w14:paraId="2E210BD4" w14:textId="77777777" w:rsidR="009B42E2" w:rsidRDefault="009B42E2" w:rsidP="009B42E2">
      <w:pPr>
        <w:shd w:val="clear" w:color="auto" w:fill="FFFFFF"/>
        <w:rPr>
          <w:sz w:val="24"/>
          <w:szCs w:val="24"/>
        </w:rPr>
      </w:pPr>
      <w:bookmarkStart w:id="97" w:name="_tux1j9igdnxc"/>
      <w:bookmarkEnd w:id="97"/>
    </w:p>
    <w:p w14:paraId="44CF7E3C" w14:textId="77777777" w:rsidR="009B42E2" w:rsidRDefault="009B42E2" w:rsidP="009B42E2">
      <w:pPr>
        <w:shd w:val="clear" w:color="auto" w:fill="FFFFFF"/>
        <w:ind w:left="720"/>
        <w:rPr>
          <w:sz w:val="24"/>
          <w:szCs w:val="24"/>
        </w:rPr>
      </w:pPr>
      <w:bookmarkStart w:id="98" w:name="_r95rbqht0e1l"/>
      <w:bookmarkEnd w:id="98"/>
      <w:r>
        <w:rPr>
          <w:sz w:val="24"/>
          <w:szCs w:val="24"/>
        </w:rPr>
        <w:t>(2)  The Office of Acquisition Policy maintains tools and resources for the acquisition workforce on the GSA Acquisition Portal (</w:t>
      </w:r>
      <w:hyperlink r:id="rId26" w:history="1">
        <w:r>
          <w:rPr>
            <w:rStyle w:val="Hyperlink"/>
            <w:color w:val="1155CC"/>
            <w:sz w:val="24"/>
            <w:szCs w:val="24"/>
          </w:rPr>
          <w:t>http://insite.gsa.gov/interagencyacquisition</w:t>
        </w:r>
      </w:hyperlink>
      <w:r>
        <w:rPr>
          <w:sz w:val="24"/>
          <w:szCs w:val="24"/>
        </w:rPr>
        <w:t>).</w:t>
      </w:r>
    </w:p>
    <w:p w14:paraId="672AA2CE" w14:textId="77777777" w:rsidR="009B42E2" w:rsidRDefault="009B42E2" w:rsidP="009B42E2">
      <w:pPr>
        <w:shd w:val="clear" w:color="auto" w:fill="FFFFFF"/>
        <w:ind w:left="720"/>
        <w:rPr>
          <w:sz w:val="24"/>
          <w:szCs w:val="24"/>
        </w:rPr>
      </w:pPr>
      <w:bookmarkStart w:id="99" w:name="_hj10912rtx15"/>
      <w:bookmarkEnd w:id="99"/>
    </w:p>
    <w:p w14:paraId="69B49EF6" w14:textId="77777777" w:rsidR="009B42E2" w:rsidRDefault="009B42E2" w:rsidP="009B42E2">
      <w:pPr>
        <w:shd w:val="clear" w:color="auto" w:fill="FFFFFF"/>
        <w:ind w:left="720"/>
        <w:rPr>
          <w:b/>
          <w:sz w:val="24"/>
          <w:szCs w:val="24"/>
        </w:rPr>
      </w:pPr>
      <w:bookmarkStart w:id="100" w:name="_blruk9y821ag"/>
      <w:bookmarkEnd w:id="100"/>
      <w:r>
        <w:rPr>
          <w:b/>
          <w:sz w:val="24"/>
          <w:szCs w:val="24"/>
        </w:rPr>
        <w:t>[(3) When conducting interagency acquisitions, an interagency agreement must be signed by the HCA. HCAs may designate approval authority for the interagency agreement to a level no lower than the Contracting Director.</w:t>
      </w:r>
    </w:p>
    <w:p w14:paraId="5143334F" w14:textId="77777777" w:rsidR="009B42E2" w:rsidRDefault="009B42E2" w:rsidP="009B42E2">
      <w:pPr>
        <w:shd w:val="clear" w:color="auto" w:fill="FFFFFF"/>
        <w:ind w:left="720"/>
        <w:rPr>
          <w:b/>
          <w:sz w:val="24"/>
          <w:szCs w:val="24"/>
          <w:highlight w:val="yellow"/>
        </w:rPr>
      </w:pPr>
      <w:bookmarkStart w:id="101" w:name="_fmdgzlnru45x"/>
      <w:bookmarkEnd w:id="101"/>
    </w:p>
    <w:p w14:paraId="1A1445C7" w14:textId="77777777" w:rsidR="009B42E2" w:rsidRDefault="009B42E2" w:rsidP="009B42E2">
      <w:pPr>
        <w:shd w:val="clear" w:color="auto" w:fill="FFFFFF"/>
        <w:ind w:left="720"/>
        <w:rPr>
          <w:b/>
          <w:sz w:val="24"/>
          <w:szCs w:val="24"/>
        </w:rPr>
      </w:pPr>
      <w:bookmarkStart w:id="102" w:name="_e96zw3pg7var"/>
      <w:bookmarkEnd w:id="102"/>
      <w:r>
        <w:rPr>
          <w:b/>
          <w:sz w:val="24"/>
          <w:szCs w:val="24"/>
        </w:rPr>
        <w:t xml:space="preserve">(4) For PBS </w:t>
      </w:r>
      <w:r>
        <w:rPr>
          <w:b/>
          <w:color w:val="222222"/>
          <w:sz w:val="24"/>
          <w:szCs w:val="24"/>
        </w:rPr>
        <w:t>R</w:t>
      </w:r>
      <w:r>
        <w:rPr>
          <w:b/>
          <w:color w:val="222222"/>
          <w:sz w:val="24"/>
          <w:szCs w:val="24"/>
          <w:highlight w:val="white"/>
        </w:rPr>
        <w:t xml:space="preserve">eimbursable Work Authorizations (RWA), only authorized PBS Officials shall accept an RWA in accordance with PBS National RWA Policy available at </w:t>
      </w:r>
      <w:hyperlink r:id="rId27" w:history="1">
        <w:r>
          <w:rPr>
            <w:rStyle w:val="Hyperlink"/>
            <w:b/>
            <w:color w:val="1155CC"/>
            <w:sz w:val="24"/>
            <w:szCs w:val="24"/>
            <w:highlight w:val="white"/>
          </w:rPr>
          <w:t>www.gsa.gov/rwa</w:t>
        </w:r>
      </w:hyperlink>
      <w:r>
        <w:rPr>
          <w:b/>
          <w:color w:val="222222"/>
          <w:sz w:val="24"/>
          <w:szCs w:val="24"/>
          <w:highlight w:val="white"/>
        </w:rPr>
        <w:t>.</w:t>
      </w:r>
      <w:r>
        <w:rPr>
          <w:b/>
          <w:sz w:val="24"/>
          <w:szCs w:val="24"/>
        </w:rPr>
        <w:t>]</w:t>
      </w:r>
    </w:p>
    <w:p w14:paraId="16C5A23C" w14:textId="77777777" w:rsidR="009B42E2" w:rsidRDefault="009B42E2" w:rsidP="009B42E2">
      <w:pPr>
        <w:shd w:val="clear" w:color="auto" w:fill="FFFFFF"/>
        <w:ind w:left="720"/>
        <w:rPr>
          <w:b/>
          <w:sz w:val="24"/>
          <w:szCs w:val="24"/>
          <w:highlight w:val="yellow"/>
        </w:rPr>
      </w:pPr>
      <w:bookmarkStart w:id="103" w:name="_w3c17r6ug3oc"/>
      <w:bookmarkEnd w:id="103"/>
    </w:p>
    <w:p w14:paraId="36EDA174" w14:textId="77777777" w:rsidR="009B42E2" w:rsidRDefault="009B42E2" w:rsidP="009B42E2">
      <w:pPr>
        <w:shd w:val="clear" w:color="auto" w:fill="FFFFFF"/>
        <w:rPr>
          <w:sz w:val="24"/>
          <w:szCs w:val="24"/>
        </w:rPr>
      </w:pPr>
      <w:r>
        <w:rPr>
          <w:sz w:val="24"/>
          <w:szCs w:val="24"/>
        </w:rPr>
        <w:t xml:space="preserve">* * * </w:t>
      </w:r>
    </w:p>
    <w:p w14:paraId="5557A7D2" w14:textId="77777777" w:rsidR="009B42E2" w:rsidRDefault="009B42E2" w:rsidP="009B42E2">
      <w:pPr>
        <w:shd w:val="clear" w:color="auto" w:fill="FFFFFF"/>
        <w:rPr>
          <w:sz w:val="24"/>
          <w:szCs w:val="24"/>
        </w:rPr>
      </w:pPr>
      <w:bookmarkStart w:id="104" w:name="_9rkotnt2vxd4"/>
      <w:bookmarkEnd w:id="104"/>
      <w:r>
        <w:rPr>
          <w:sz w:val="24"/>
          <w:szCs w:val="24"/>
        </w:rPr>
        <w:t>* * * * *</w:t>
      </w:r>
    </w:p>
    <w:p w14:paraId="1ECE0479" w14:textId="77777777" w:rsidR="009B42E2" w:rsidRDefault="009B42E2" w:rsidP="009B42E2">
      <w:pPr>
        <w:rPr>
          <w:sz w:val="24"/>
          <w:szCs w:val="24"/>
        </w:rPr>
      </w:pPr>
    </w:p>
    <w:p w14:paraId="608E5FFC" w14:textId="77777777" w:rsidR="009B42E2" w:rsidRDefault="009B42E2" w:rsidP="009B42E2">
      <w:pPr>
        <w:rPr>
          <w:b/>
          <w:sz w:val="24"/>
          <w:szCs w:val="24"/>
        </w:rPr>
      </w:pPr>
      <w:r>
        <w:rPr>
          <w:b/>
          <w:sz w:val="24"/>
          <w:szCs w:val="24"/>
        </w:rPr>
        <w:t>Part 527 - Patents, Data, and Copyrights</w:t>
      </w:r>
    </w:p>
    <w:p w14:paraId="51053211" w14:textId="77777777" w:rsidR="009B42E2" w:rsidRDefault="009B42E2" w:rsidP="009B42E2">
      <w:pPr>
        <w:rPr>
          <w:b/>
          <w:sz w:val="24"/>
          <w:szCs w:val="24"/>
        </w:rPr>
      </w:pPr>
    </w:p>
    <w:p w14:paraId="4F5EA91D" w14:textId="77777777" w:rsidR="009B42E2" w:rsidRDefault="009B42E2" w:rsidP="009B42E2">
      <w:pPr>
        <w:rPr>
          <w:b/>
          <w:sz w:val="24"/>
          <w:szCs w:val="24"/>
        </w:rPr>
      </w:pPr>
      <w:r>
        <w:rPr>
          <w:b/>
          <w:sz w:val="24"/>
          <w:szCs w:val="24"/>
        </w:rPr>
        <w:t>[Subpart 527.3 - Patent Rights under Government Contracts]</w:t>
      </w:r>
    </w:p>
    <w:p w14:paraId="7D8AAFCC" w14:textId="77777777" w:rsidR="009B42E2" w:rsidRDefault="009B42E2" w:rsidP="009B42E2">
      <w:pPr>
        <w:rPr>
          <w:b/>
          <w:sz w:val="24"/>
          <w:szCs w:val="24"/>
        </w:rPr>
      </w:pPr>
    </w:p>
    <w:p w14:paraId="4C872563" w14:textId="77777777" w:rsidR="009B42E2" w:rsidRDefault="009B42E2" w:rsidP="009B42E2">
      <w:pPr>
        <w:rPr>
          <w:b/>
          <w:sz w:val="24"/>
          <w:szCs w:val="24"/>
        </w:rPr>
      </w:pPr>
      <w:r>
        <w:rPr>
          <w:b/>
          <w:sz w:val="24"/>
          <w:szCs w:val="24"/>
        </w:rPr>
        <w:t>[527.306 Licensing background patent rights to third parties. For a D&amp;F for licensing to third parties, submit the D&amp;F for the Administrator’s approval through the SPE (see FAR 27.306).]</w:t>
      </w:r>
    </w:p>
    <w:p w14:paraId="77B21F9A" w14:textId="77777777" w:rsidR="009B42E2" w:rsidRDefault="009B42E2" w:rsidP="009B42E2">
      <w:pPr>
        <w:rPr>
          <w:b/>
          <w:sz w:val="24"/>
          <w:szCs w:val="24"/>
        </w:rPr>
      </w:pPr>
    </w:p>
    <w:p w14:paraId="07735295" w14:textId="77777777" w:rsidR="009B42E2" w:rsidRDefault="009B42E2" w:rsidP="009B42E2">
      <w:pPr>
        <w:rPr>
          <w:b/>
          <w:sz w:val="24"/>
          <w:szCs w:val="24"/>
        </w:rPr>
      </w:pPr>
      <w:r>
        <w:rPr>
          <w:b/>
          <w:sz w:val="24"/>
          <w:szCs w:val="24"/>
        </w:rPr>
        <w:t>* * * * *</w:t>
      </w:r>
    </w:p>
    <w:p w14:paraId="21B3E6CC" w14:textId="77777777" w:rsidR="009B42E2" w:rsidRDefault="009B42E2">
      <w:pPr>
        <w:spacing w:line="240" w:lineRule="auto"/>
        <w:rPr>
          <w:sz w:val="24"/>
          <w:szCs w:val="24"/>
        </w:rPr>
      </w:pPr>
    </w:p>
    <w:sectPr w:rsidR="009B42E2">
      <w:headerReference w:type="default" r:id="rId28"/>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8830D" w14:textId="77777777" w:rsidR="0060754A" w:rsidRDefault="0060754A">
      <w:pPr>
        <w:spacing w:line="240" w:lineRule="auto"/>
      </w:pPr>
      <w:r>
        <w:separator/>
      </w:r>
    </w:p>
  </w:endnote>
  <w:endnote w:type="continuationSeparator" w:id="0">
    <w:p w14:paraId="67CDD422" w14:textId="77777777" w:rsidR="0060754A" w:rsidRDefault="006075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8" w14:textId="77777777" w:rsidR="0083143A" w:rsidRDefault="0083143A">
    <w:pPr>
      <w:tabs>
        <w:tab w:val="right" w:pos="10080"/>
      </w:tabs>
      <w:spacing w:line="240" w:lineRule="auto"/>
      <w:jc w:val="center"/>
      <w:rPr>
        <w:b/>
        <w:sz w:val="20"/>
        <w:szCs w:val="20"/>
      </w:rPr>
    </w:pPr>
  </w:p>
  <w:p w14:paraId="0000007B" w14:textId="35F734EC" w:rsidR="0083143A" w:rsidRDefault="00000000">
    <w:pPr>
      <w:tabs>
        <w:tab w:val="right" w:pos="10080"/>
      </w:tabs>
      <w:spacing w:line="240" w:lineRule="auto"/>
      <w:jc w:val="center"/>
    </w:pPr>
    <w:r>
      <w:rPr>
        <w:b/>
        <w:sz w:val="20"/>
        <w:szCs w:val="20"/>
      </w:rPr>
      <w:t xml:space="preserve">Page </w:t>
    </w:r>
    <w:r>
      <w:rPr>
        <w:b/>
        <w:sz w:val="20"/>
        <w:szCs w:val="20"/>
      </w:rPr>
      <w:fldChar w:fldCharType="begin"/>
    </w:r>
    <w:r>
      <w:rPr>
        <w:b/>
        <w:sz w:val="20"/>
        <w:szCs w:val="20"/>
      </w:rPr>
      <w:instrText>PAGE</w:instrText>
    </w:r>
    <w:r>
      <w:rPr>
        <w:b/>
        <w:sz w:val="20"/>
        <w:szCs w:val="20"/>
      </w:rPr>
      <w:fldChar w:fldCharType="separate"/>
    </w:r>
    <w:r w:rsidR="00BE1792">
      <w:rPr>
        <w:b/>
        <w:noProof/>
        <w:sz w:val="20"/>
        <w:szCs w:val="20"/>
      </w:rPr>
      <w:t>1</w:t>
    </w:r>
    <w:r>
      <w:rPr>
        <w:b/>
        <w:sz w:val="20"/>
        <w:szCs w:val="20"/>
      </w:rPr>
      <w:fldChar w:fldCharType="end"/>
    </w:r>
    <w:r>
      <w:rPr>
        <w:b/>
        <w:sz w:val="20"/>
        <w:szCs w:val="20"/>
      </w:rPr>
      <w:t xml:space="preserve"> of </w:t>
    </w:r>
    <w:r>
      <w:rPr>
        <w:b/>
        <w:sz w:val="20"/>
        <w:szCs w:val="20"/>
      </w:rPr>
      <w:fldChar w:fldCharType="begin"/>
    </w:r>
    <w:r>
      <w:rPr>
        <w:b/>
        <w:sz w:val="20"/>
        <w:szCs w:val="20"/>
      </w:rPr>
      <w:instrText>NUMPAGES</w:instrText>
    </w:r>
    <w:r>
      <w:rPr>
        <w:b/>
        <w:sz w:val="20"/>
        <w:szCs w:val="20"/>
      </w:rPr>
      <w:fldChar w:fldCharType="separate"/>
    </w:r>
    <w:r w:rsidR="00BE1792">
      <w:rPr>
        <w:b/>
        <w:noProof/>
        <w:sz w:val="20"/>
        <w:szCs w:val="20"/>
      </w:rPr>
      <w:t>2</w:t>
    </w:r>
    <w:r>
      <w:rPr>
        <w:b/>
        <w:sz w:val="20"/>
        <w:szCs w:val="20"/>
      </w:rPr>
      <w:fldChar w:fldCharType="end"/>
    </w:r>
  </w:p>
  <w:p w14:paraId="0000007C" w14:textId="77777777" w:rsidR="0083143A" w:rsidRDefault="008314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1684A" w14:textId="77777777" w:rsidR="0060754A" w:rsidRDefault="0060754A">
      <w:pPr>
        <w:spacing w:line="240" w:lineRule="auto"/>
      </w:pPr>
      <w:r>
        <w:separator/>
      </w:r>
    </w:p>
  </w:footnote>
  <w:footnote w:type="continuationSeparator" w:id="0">
    <w:p w14:paraId="7233A33F" w14:textId="77777777" w:rsidR="0060754A" w:rsidRDefault="006075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39313CF6" w:rsidR="0083143A" w:rsidRDefault="0083143A">
    <w:pPr>
      <w:tabs>
        <w:tab w:val="center" w:pos="4680"/>
        <w:tab w:val="right" w:pos="9360"/>
      </w:tabs>
      <w:spacing w:line="240" w:lineRule="auto"/>
      <w:ind w:right="-1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C12E4"/>
    <w:multiLevelType w:val="multilevel"/>
    <w:tmpl w:val="F112F47E"/>
    <w:lvl w:ilvl="0">
      <w:start w:val="1"/>
      <w:numFmt w:val="bullet"/>
      <w:lvlText w:val="●"/>
      <w:lvlJc w:val="left"/>
      <w:pPr>
        <w:ind w:left="10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8158FB"/>
    <w:multiLevelType w:val="multilevel"/>
    <w:tmpl w:val="CE5C2E1E"/>
    <w:lvl w:ilvl="0">
      <w:start w:val="1"/>
      <w:numFmt w:val="decimal"/>
      <w:lvlText w:val="%1."/>
      <w:lvlJc w:val="left"/>
      <w:pPr>
        <w:ind w:left="390" w:hanging="39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16cid:durableId="200751064">
    <w:abstractNumId w:val="0"/>
  </w:num>
  <w:num w:numId="2" w16cid:durableId="20242108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 Poe">
    <w15:presenceInfo w15:providerId="Windows Live" w15:userId="27b81a66ec7f60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AwMjGzMDU0NzIwtLRQ0lEKTi0uzszPAykwqgUAMi+0ziwAAAA="/>
  </w:docVars>
  <w:rsids>
    <w:rsidRoot w:val="0083143A"/>
    <w:rsid w:val="002D433D"/>
    <w:rsid w:val="004155E1"/>
    <w:rsid w:val="004378D1"/>
    <w:rsid w:val="00562342"/>
    <w:rsid w:val="0060754A"/>
    <w:rsid w:val="0083143A"/>
    <w:rsid w:val="009B42E2"/>
    <w:rsid w:val="00B5119E"/>
    <w:rsid w:val="00BE1792"/>
    <w:rsid w:val="00DA2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30D7F"/>
  <w15:docId w15:val="{71696CD9-6CA1-435D-88B3-287AC643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E1792"/>
    <w:pPr>
      <w:tabs>
        <w:tab w:val="center" w:pos="4680"/>
        <w:tab w:val="right" w:pos="9360"/>
      </w:tabs>
      <w:spacing w:line="240" w:lineRule="auto"/>
    </w:pPr>
  </w:style>
  <w:style w:type="character" w:customStyle="1" w:styleId="HeaderChar">
    <w:name w:val="Header Char"/>
    <w:basedOn w:val="DefaultParagraphFont"/>
    <w:link w:val="Header"/>
    <w:uiPriority w:val="99"/>
    <w:rsid w:val="00BE1792"/>
  </w:style>
  <w:style w:type="paragraph" w:styleId="Footer">
    <w:name w:val="footer"/>
    <w:basedOn w:val="Normal"/>
    <w:link w:val="FooterChar"/>
    <w:uiPriority w:val="99"/>
    <w:unhideWhenUsed/>
    <w:rsid w:val="00BE1792"/>
    <w:pPr>
      <w:tabs>
        <w:tab w:val="center" w:pos="4680"/>
        <w:tab w:val="right" w:pos="9360"/>
      </w:tabs>
      <w:spacing w:line="240" w:lineRule="auto"/>
    </w:pPr>
  </w:style>
  <w:style w:type="character" w:customStyle="1" w:styleId="FooterChar">
    <w:name w:val="Footer Char"/>
    <w:basedOn w:val="DefaultParagraphFont"/>
    <w:link w:val="Footer"/>
    <w:uiPriority w:val="99"/>
    <w:rsid w:val="00BE1792"/>
  </w:style>
  <w:style w:type="character" w:styleId="Hyperlink">
    <w:name w:val="Hyperlink"/>
    <w:basedOn w:val="DefaultParagraphFont"/>
    <w:uiPriority w:val="99"/>
    <w:semiHidden/>
    <w:unhideWhenUsed/>
    <w:rsid w:val="009B42E2"/>
    <w:rPr>
      <w:color w:val="0000FF" w:themeColor="hyperlink"/>
      <w:u w:val="single"/>
    </w:rPr>
  </w:style>
  <w:style w:type="paragraph" w:styleId="Revision">
    <w:name w:val="Revision"/>
    <w:hidden/>
    <w:uiPriority w:val="99"/>
    <w:semiHidden/>
    <w:rsid w:val="004378D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4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site.gsa.gov/employee-resources/acquisition-purchases-and-payments/acquisition-portal/contacts-and-offices" TargetMode="External"/><Relationship Id="rId13" Type="http://schemas.openxmlformats.org/officeDocument/2006/relationships/hyperlink" Target="https://www.acquisition.gov/" TargetMode="External"/><Relationship Id="rId18" Type="http://schemas.openxmlformats.org/officeDocument/2006/relationships/hyperlink" Target="mailto:spe.request@gsa.gov" TargetMode="External"/><Relationship Id="rId26" Type="http://schemas.openxmlformats.org/officeDocument/2006/relationships/hyperlink" Target="http://insite.gsa.gov/interagencyacquisition" TargetMode="External"/><Relationship Id="rId3" Type="http://schemas.openxmlformats.org/officeDocument/2006/relationships/settings" Target="settings.xml"/><Relationship Id="rId21" Type="http://schemas.openxmlformats.org/officeDocument/2006/relationships/hyperlink" Target="https://insite.gsa.gov/employee-resources/acquisition-purchases-and-payments/acquisition-portal/acquisition-contacts-and-offices" TargetMode="External"/><Relationship Id="rId7" Type="http://schemas.openxmlformats.org/officeDocument/2006/relationships/hyperlink" Target="mailto:gsarpolicy@gsa.gov" TargetMode="External"/><Relationship Id="rId12" Type="http://schemas.openxmlformats.org/officeDocument/2006/relationships/hyperlink" Target="https://insite.gsa.gov/acquisitionportal" TargetMode="External"/><Relationship Id="rId17" Type="http://schemas.openxmlformats.org/officeDocument/2006/relationships/hyperlink" Target="mailto:spe.request@gsa.gov" TargetMode="External"/><Relationship Id="rId25" Type="http://schemas.openxmlformats.org/officeDocument/2006/relationships/hyperlink" Target="https://www.acquisition.gov/gsam/part-570" TargetMode="External"/><Relationship Id="rId2" Type="http://schemas.openxmlformats.org/officeDocument/2006/relationships/styles" Target="styles.xml"/><Relationship Id="rId16" Type="http://schemas.openxmlformats.org/officeDocument/2006/relationships/hyperlink" Target="https://www.acquisition.gov/far/6.502" TargetMode="External"/><Relationship Id="rId20" Type="http://schemas.openxmlformats.org/officeDocument/2006/relationships/hyperlink" Target="https://insite.gsa.gov/employee-resources/acquisition-purchases-and-payments/acquisition-portal/acquisition-contacts-and-offices"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quisition.gov/gsam/part-512" TargetMode="External"/><Relationship Id="rId24" Type="http://schemas.openxmlformats.org/officeDocument/2006/relationships/hyperlink" Target="mailto:spe.request@gsa.gov"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spe.request@gsa.gov" TargetMode="External"/><Relationship Id="rId23" Type="http://schemas.openxmlformats.org/officeDocument/2006/relationships/hyperlink" Target="https://www.acquisition.gov/gsam/part-570" TargetMode="External"/><Relationship Id="rId28" Type="http://schemas.openxmlformats.org/officeDocument/2006/relationships/header" Target="header1.xml"/><Relationship Id="rId10" Type="http://schemas.openxmlformats.org/officeDocument/2006/relationships/hyperlink" Target="https://insite.gsa.gov/employee-resources/acquisition-purchases-and-payments/acquisition-portal/contacts-and-offices" TargetMode="External"/><Relationship Id="rId19" Type="http://schemas.openxmlformats.org/officeDocument/2006/relationships/hyperlink" Target="https://www.acquisition.gov/gsam/part-501" TargetMode="External"/><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insite.gsa.gov/employee-resources/acquisition-purchases-and-payments/acquisition-portal/contacts-and-offices" TargetMode="External"/><Relationship Id="rId14" Type="http://schemas.openxmlformats.org/officeDocument/2006/relationships/hyperlink" Target="mailto:spe.request@gsa.gov" TargetMode="External"/><Relationship Id="rId22" Type="http://schemas.openxmlformats.org/officeDocument/2006/relationships/hyperlink" Target="mailto:spe.request@gsa.gov" TargetMode="External"/><Relationship Id="rId27" Type="http://schemas.openxmlformats.org/officeDocument/2006/relationships/hyperlink" Target="http://www.gsa.gov/rw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15</Pages>
  <Words>3696</Words>
  <Characters>21364</Characters>
  <Application>Microsoft Office Word</Application>
  <DocSecurity>0</DocSecurity>
  <Lines>628</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ClarenceAHarrison</dc:creator>
  <cp:lastModifiedBy>Francis Poe</cp:lastModifiedBy>
  <cp:revision>4</cp:revision>
  <dcterms:created xsi:type="dcterms:W3CDTF">2023-10-03T19:59:00Z</dcterms:created>
  <dcterms:modified xsi:type="dcterms:W3CDTF">2023-10-03T21:45:00Z</dcterms:modified>
</cp:coreProperties>
</file>