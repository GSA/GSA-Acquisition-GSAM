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77777777" w:rsidR="00F963BA" w:rsidRDefault="00000000">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General Services Administration</w:t>
      </w:r>
    </w:p>
    <w:p w14:paraId="00000002" w14:textId="77777777" w:rsidR="00F963BA" w:rsidRDefault="00000000">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Washington, DC 20405</w:t>
      </w:r>
    </w:p>
    <w:p w14:paraId="00000003" w14:textId="5155A0C1" w:rsidR="00F963BA" w:rsidRPr="00410C30" w:rsidRDefault="00000000">
      <w:pPr>
        <w:pBdr>
          <w:top w:val="nil"/>
          <w:left w:val="nil"/>
          <w:bottom w:val="nil"/>
          <w:right w:val="nil"/>
          <w:between w:val="nil"/>
        </w:pBdr>
        <w:jc w:val="right"/>
        <w:rPr>
          <w:rFonts w:ascii="Arial" w:eastAsia="Arial" w:hAnsi="Arial" w:cs="Arial"/>
          <w:color w:val="000000" w:themeColor="text1"/>
          <w:sz w:val="22"/>
          <w:szCs w:val="22"/>
          <w:rPrChange w:id="0" w:author="Francis Poe" w:date="2025-02-07T10:21:00Z" w16du:dateUtc="2025-02-07T15:21:00Z">
            <w:rPr>
              <w:rFonts w:ascii="Arial" w:eastAsia="Arial" w:hAnsi="Arial" w:cs="Arial"/>
              <w:color w:val="FF0000"/>
              <w:sz w:val="22"/>
              <w:szCs w:val="22"/>
            </w:rPr>
          </w:rPrChange>
        </w:rPr>
      </w:pPr>
      <w:r>
        <w:rPr>
          <w:rFonts w:ascii="Arial" w:eastAsia="Arial" w:hAnsi="Arial" w:cs="Arial"/>
          <w:sz w:val="22"/>
          <w:szCs w:val="22"/>
        </w:rPr>
        <w:t xml:space="preserve">ADM 2800.12B, Change </w:t>
      </w:r>
      <w:del w:id="1" w:author="Francis Poe" w:date="2025-02-07T10:20:00Z" w16du:dateUtc="2025-02-07T15:20:00Z">
        <w:r w:rsidRPr="00410C30" w:rsidDel="00410C30">
          <w:rPr>
            <w:rFonts w:ascii="Arial" w:eastAsia="Arial" w:hAnsi="Arial" w:cs="Arial"/>
            <w:color w:val="000000" w:themeColor="text1"/>
            <w:sz w:val="22"/>
            <w:szCs w:val="22"/>
            <w:rPrChange w:id="2" w:author="Francis Poe" w:date="2025-02-07T10:21:00Z" w16du:dateUtc="2025-02-07T15:21:00Z">
              <w:rPr>
                <w:rFonts w:ascii="Arial" w:eastAsia="Arial" w:hAnsi="Arial" w:cs="Arial"/>
                <w:color w:val="FF0000"/>
                <w:sz w:val="22"/>
                <w:szCs w:val="22"/>
              </w:rPr>
            </w:rPrChange>
          </w:rPr>
          <w:delText>XX]</w:delText>
        </w:r>
      </w:del>
      <w:ins w:id="3" w:author="Francis Poe" w:date="2025-02-07T10:20:00Z" w16du:dateUtc="2025-02-07T15:20:00Z">
        <w:r w:rsidR="00410C30" w:rsidRPr="00410C30">
          <w:rPr>
            <w:rFonts w:ascii="Arial" w:eastAsia="Arial" w:hAnsi="Arial" w:cs="Arial"/>
            <w:color w:val="000000" w:themeColor="text1"/>
            <w:sz w:val="22"/>
            <w:szCs w:val="22"/>
            <w:rPrChange w:id="4" w:author="Francis Poe" w:date="2025-02-07T10:21:00Z" w16du:dateUtc="2025-02-07T15:21:00Z">
              <w:rPr>
                <w:rFonts w:ascii="Arial" w:eastAsia="Arial" w:hAnsi="Arial" w:cs="Arial"/>
                <w:color w:val="FF0000"/>
                <w:sz w:val="22"/>
                <w:szCs w:val="22"/>
              </w:rPr>
            </w:rPrChange>
          </w:rPr>
          <w:t>196</w:t>
        </w:r>
      </w:ins>
    </w:p>
    <w:p w14:paraId="00000004" w14:textId="5A2A8146" w:rsidR="00F963BA" w:rsidRPr="00410C30" w:rsidRDefault="00410C30">
      <w:pPr>
        <w:pBdr>
          <w:top w:val="nil"/>
          <w:left w:val="nil"/>
          <w:bottom w:val="nil"/>
          <w:right w:val="nil"/>
          <w:between w:val="nil"/>
        </w:pBdr>
        <w:jc w:val="right"/>
        <w:rPr>
          <w:rFonts w:ascii="Arial" w:eastAsia="Arial" w:hAnsi="Arial" w:cs="Arial"/>
          <w:color w:val="000000" w:themeColor="text1"/>
          <w:sz w:val="22"/>
          <w:szCs w:val="22"/>
          <w:rPrChange w:id="5" w:author="Francis Poe" w:date="2025-02-07T10:21:00Z" w16du:dateUtc="2025-02-07T15:21:00Z">
            <w:rPr>
              <w:rFonts w:ascii="Arial" w:eastAsia="Arial" w:hAnsi="Arial" w:cs="Arial"/>
              <w:sz w:val="22"/>
              <w:szCs w:val="22"/>
            </w:rPr>
          </w:rPrChange>
        </w:rPr>
      </w:pPr>
      <w:ins w:id="6" w:author="Francis Poe" w:date="2025-02-07T10:20:00Z" w16du:dateUtc="2025-02-07T15:20:00Z">
        <w:r w:rsidRPr="00410C30">
          <w:rPr>
            <w:rFonts w:ascii="Arial" w:eastAsia="Arial" w:hAnsi="Arial" w:cs="Arial"/>
            <w:color w:val="000000" w:themeColor="text1"/>
            <w:sz w:val="22"/>
            <w:szCs w:val="22"/>
            <w:rPrChange w:id="7" w:author="Francis Poe" w:date="2025-02-07T10:21:00Z" w16du:dateUtc="2025-02-07T15:21:00Z">
              <w:rPr>
                <w:rFonts w:ascii="Arial" w:eastAsia="Arial" w:hAnsi="Arial" w:cs="Arial"/>
                <w:color w:val="FF0000"/>
                <w:sz w:val="22"/>
                <w:szCs w:val="22"/>
              </w:rPr>
            </w:rPrChange>
          </w:rPr>
          <w:t>February 14, 2025</w:t>
        </w:r>
      </w:ins>
      <w:del w:id="8" w:author="Francis Poe" w:date="2025-02-07T10:20:00Z" w16du:dateUtc="2025-02-07T15:20:00Z">
        <w:r w:rsidRPr="00410C30" w:rsidDel="00410C30">
          <w:rPr>
            <w:rFonts w:ascii="Arial" w:eastAsia="Arial" w:hAnsi="Arial" w:cs="Arial"/>
            <w:color w:val="000000" w:themeColor="text1"/>
            <w:sz w:val="22"/>
            <w:szCs w:val="22"/>
            <w:rPrChange w:id="9" w:author="Francis Poe" w:date="2025-02-07T10:21:00Z" w16du:dateUtc="2025-02-07T15:21:00Z">
              <w:rPr>
                <w:rFonts w:ascii="Arial" w:eastAsia="Arial" w:hAnsi="Arial" w:cs="Arial"/>
                <w:color w:val="FF0000"/>
                <w:sz w:val="22"/>
                <w:szCs w:val="22"/>
              </w:rPr>
            </w:rPrChange>
          </w:rPr>
          <w:delText>[Month Day, Year]</w:delText>
        </w:r>
      </w:del>
    </w:p>
    <w:p w14:paraId="00000005" w14:textId="77777777" w:rsidR="00F963BA" w:rsidRDefault="00000000">
      <w:pPr>
        <w:pBdr>
          <w:top w:val="nil"/>
          <w:left w:val="nil"/>
          <w:bottom w:val="nil"/>
          <w:right w:val="nil"/>
          <w:between w:val="nil"/>
        </w:pBdr>
        <w:jc w:val="center"/>
        <w:rPr>
          <w:rFonts w:ascii="Arial" w:eastAsia="Arial" w:hAnsi="Arial" w:cs="Arial"/>
          <w:b/>
        </w:rPr>
      </w:pPr>
      <w:r>
        <w:rPr>
          <w:rFonts w:ascii="Arial" w:eastAsia="Arial" w:hAnsi="Arial" w:cs="Arial"/>
          <w:b/>
        </w:rPr>
        <w:t>GSA ORDER</w:t>
      </w:r>
    </w:p>
    <w:p w14:paraId="00000006" w14:textId="77777777" w:rsidR="00F963BA" w:rsidRDefault="00F963BA">
      <w:pPr>
        <w:pBdr>
          <w:top w:val="nil"/>
          <w:left w:val="nil"/>
          <w:bottom w:val="nil"/>
          <w:right w:val="nil"/>
          <w:between w:val="nil"/>
        </w:pBdr>
        <w:jc w:val="center"/>
        <w:rPr>
          <w:rFonts w:ascii="Arial" w:eastAsia="Arial" w:hAnsi="Arial" w:cs="Arial"/>
        </w:rPr>
      </w:pPr>
    </w:p>
    <w:p w14:paraId="00000007" w14:textId="77777777" w:rsidR="00F963BA" w:rsidRDefault="00000000">
      <w:pPr>
        <w:pBdr>
          <w:top w:val="nil"/>
          <w:left w:val="nil"/>
          <w:bottom w:val="nil"/>
          <w:right w:val="nil"/>
          <w:between w:val="nil"/>
        </w:pBdr>
        <w:ind w:left="1440" w:hanging="1440"/>
        <w:rPr>
          <w:rFonts w:ascii="Arial" w:eastAsia="Arial" w:hAnsi="Arial" w:cs="Arial"/>
          <w:color w:val="FF0000"/>
        </w:rPr>
      </w:pPr>
      <w:r>
        <w:rPr>
          <w:rFonts w:ascii="Arial" w:eastAsia="Arial" w:hAnsi="Arial" w:cs="Arial"/>
        </w:rPr>
        <w:t>Subject</w:t>
      </w:r>
      <w:proofErr w:type="gramStart"/>
      <w:r>
        <w:rPr>
          <w:rFonts w:ascii="Arial" w:eastAsia="Arial" w:hAnsi="Arial" w:cs="Arial"/>
        </w:rPr>
        <w:t xml:space="preserve">:  </w:t>
      </w:r>
      <w:r>
        <w:rPr>
          <w:rFonts w:ascii="Arial" w:eastAsia="Arial" w:hAnsi="Arial" w:cs="Arial"/>
        </w:rPr>
        <w:tab/>
      </w:r>
      <w:proofErr w:type="gramEnd"/>
      <w:r>
        <w:rPr>
          <w:rFonts w:ascii="Arial" w:eastAsia="Arial" w:hAnsi="Arial" w:cs="Arial"/>
        </w:rPr>
        <w:t>General Services Administration Acquisition Manual; GSAM Case 2021-G515, Emergency Acquisitions Procedures</w:t>
      </w:r>
    </w:p>
    <w:p w14:paraId="00000008" w14:textId="77777777" w:rsidR="00F963BA" w:rsidRDefault="00F963BA">
      <w:pPr>
        <w:pBdr>
          <w:top w:val="nil"/>
          <w:left w:val="nil"/>
          <w:bottom w:val="nil"/>
          <w:right w:val="nil"/>
          <w:between w:val="nil"/>
        </w:pBdr>
        <w:rPr>
          <w:rFonts w:ascii="Arial" w:eastAsia="Arial" w:hAnsi="Arial" w:cs="Arial"/>
        </w:rPr>
      </w:pPr>
    </w:p>
    <w:p w14:paraId="00000009" w14:textId="77777777" w:rsidR="00F963BA" w:rsidRDefault="00000000">
      <w:pPr>
        <w:numPr>
          <w:ilvl w:val="0"/>
          <w:numId w:val="5"/>
        </w:numPr>
        <w:pBdr>
          <w:top w:val="nil"/>
          <w:left w:val="nil"/>
          <w:bottom w:val="nil"/>
          <w:right w:val="nil"/>
          <w:between w:val="nil"/>
        </w:pBdr>
        <w:rPr>
          <w:rFonts w:ascii="Arial" w:eastAsia="Arial" w:hAnsi="Arial" w:cs="Arial"/>
        </w:rPr>
      </w:pPr>
      <w:r>
        <w:rPr>
          <w:rFonts w:ascii="Arial" w:eastAsia="Arial" w:hAnsi="Arial" w:cs="Arial"/>
          <w:u w:val="single"/>
        </w:rPr>
        <w:t>Purpose</w:t>
      </w:r>
      <w:r>
        <w:rPr>
          <w:rFonts w:ascii="Arial" w:eastAsia="Arial" w:hAnsi="Arial" w:cs="Arial"/>
        </w:rPr>
        <w:t>. This order transmits a revision to the General Services Administration Acquisition Manual (GSAM) to—</w:t>
      </w:r>
    </w:p>
    <w:p w14:paraId="0000000A" w14:textId="77777777" w:rsidR="00F963BA" w:rsidRDefault="00000000">
      <w:pPr>
        <w:numPr>
          <w:ilvl w:val="1"/>
          <w:numId w:val="5"/>
        </w:numPr>
        <w:pBdr>
          <w:top w:val="nil"/>
          <w:left w:val="nil"/>
          <w:bottom w:val="nil"/>
          <w:right w:val="nil"/>
          <w:between w:val="nil"/>
        </w:pBdr>
        <w:rPr>
          <w:rFonts w:ascii="Arial" w:eastAsia="Arial" w:hAnsi="Arial" w:cs="Arial"/>
        </w:rPr>
      </w:pPr>
      <w:r>
        <w:rPr>
          <w:rFonts w:ascii="Arial" w:eastAsia="Arial" w:hAnsi="Arial" w:cs="Arial"/>
        </w:rPr>
        <w:t xml:space="preserve">Revise section 501.601, General, for purposes of addressing the requirements surrounding Head of the Contracting Authority (HCA) contracting officer designation and warrant </w:t>
      </w:r>
      <w:proofErr w:type="gramStart"/>
      <w:r>
        <w:rPr>
          <w:rFonts w:ascii="Arial" w:eastAsia="Arial" w:hAnsi="Arial" w:cs="Arial"/>
        </w:rPr>
        <w:t>authority;</w:t>
      </w:r>
      <w:proofErr w:type="gramEnd"/>
    </w:p>
    <w:p w14:paraId="0000000B" w14:textId="77777777" w:rsidR="00F963BA" w:rsidRDefault="00000000">
      <w:pPr>
        <w:numPr>
          <w:ilvl w:val="1"/>
          <w:numId w:val="5"/>
        </w:numPr>
        <w:pBdr>
          <w:top w:val="nil"/>
          <w:left w:val="nil"/>
          <w:bottom w:val="nil"/>
          <w:right w:val="nil"/>
          <w:between w:val="nil"/>
        </w:pBdr>
        <w:rPr>
          <w:rFonts w:ascii="Arial" w:eastAsia="Arial" w:hAnsi="Arial" w:cs="Arial"/>
        </w:rPr>
      </w:pPr>
      <w:r>
        <w:rPr>
          <w:rFonts w:ascii="Arial" w:eastAsia="Arial" w:hAnsi="Arial" w:cs="Arial"/>
        </w:rPr>
        <w:t>Create part 518, Emergency Acquisitions, for purposes of providing supplemental policies and information related to emergency acquisitions as provided in FAR part 18; and</w:t>
      </w:r>
    </w:p>
    <w:p w14:paraId="0000000C" w14:textId="77777777" w:rsidR="00F963BA" w:rsidRDefault="00000000">
      <w:pPr>
        <w:numPr>
          <w:ilvl w:val="1"/>
          <w:numId w:val="5"/>
        </w:numPr>
        <w:pBdr>
          <w:top w:val="nil"/>
          <w:left w:val="nil"/>
          <w:bottom w:val="nil"/>
          <w:right w:val="nil"/>
          <w:between w:val="nil"/>
        </w:pBdr>
        <w:rPr>
          <w:rFonts w:ascii="Arial" w:eastAsia="Arial" w:hAnsi="Arial" w:cs="Arial"/>
        </w:rPr>
      </w:pPr>
      <w:r>
        <w:rPr>
          <w:rFonts w:ascii="Arial" w:eastAsia="Arial" w:hAnsi="Arial" w:cs="Arial"/>
        </w:rPr>
        <w:t xml:space="preserve">Revise other sections within subpart 501.6 as well as section 502.101 to make updates related to the revisions made in support of emergency acquisitions and HCA authority. </w:t>
      </w:r>
    </w:p>
    <w:p w14:paraId="0000000D" w14:textId="77777777" w:rsidR="00F963BA" w:rsidRDefault="00F963BA">
      <w:pPr>
        <w:pBdr>
          <w:top w:val="nil"/>
          <w:left w:val="nil"/>
          <w:bottom w:val="nil"/>
          <w:right w:val="nil"/>
          <w:between w:val="nil"/>
        </w:pBdr>
        <w:ind w:left="390"/>
        <w:rPr>
          <w:rFonts w:ascii="Arial" w:eastAsia="Arial" w:hAnsi="Arial" w:cs="Arial"/>
        </w:rPr>
      </w:pPr>
    </w:p>
    <w:p w14:paraId="0000000E" w14:textId="77777777" w:rsidR="00F963BA" w:rsidRDefault="00000000">
      <w:pPr>
        <w:numPr>
          <w:ilvl w:val="0"/>
          <w:numId w:val="5"/>
        </w:numPr>
        <w:pBdr>
          <w:top w:val="nil"/>
          <w:left w:val="nil"/>
          <w:bottom w:val="nil"/>
          <w:right w:val="nil"/>
          <w:between w:val="nil"/>
        </w:pBdr>
        <w:rPr>
          <w:rFonts w:ascii="Arial" w:eastAsia="Arial" w:hAnsi="Arial" w:cs="Arial"/>
        </w:rPr>
      </w:pPr>
      <w:r>
        <w:rPr>
          <w:rFonts w:ascii="Arial" w:eastAsia="Arial" w:hAnsi="Arial" w:cs="Arial"/>
          <w:u w:val="single"/>
        </w:rPr>
        <w:t>Background</w:t>
      </w:r>
      <w:r>
        <w:rPr>
          <w:rFonts w:ascii="Arial" w:eastAsia="Arial" w:hAnsi="Arial" w:cs="Arial"/>
        </w:rPr>
        <w:t xml:space="preserve">. GSA conducts routine reviews of </w:t>
      </w:r>
      <w:proofErr w:type="gramStart"/>
      <w:r>
        <w:rPr>
          <w:rFonts w:ascii="Arial" w:eastAsia="Arial" w:hAnsi="Arial" w:cs="Arial"/>
        </w:rPr>
        <w:t>the GSAM</w:t>
      </w:r>
      <w:proofErr w:type="gramEnd"/>
      <w:r>
        <w:rPr>
          <w:rFonts w:ascii="Arial" w:eastAsia="Arial" w:hAnsi="Arial" w:cs="Arial"/>
        </w:rPr>
        <w:t xml:space="preserve">. The review indicated a need to supplement FAR part 18, Emergency Acquisitions, as well as address HCA warranty authority. The revision creates a new GSAM part, specifically GSAM part 518, Emergency Acquisitions. This new GSAM part provides supplemental policy to FAR part 18; identifies additional acquisition flexibilities available for emergency acquisitions; provides policy on obtaining acquisition support for emergency acquisitions; and identifies resources that are available when conducting emergency acquisitions. This revision also establishes the policy on HCA contracting officer designation and warrant authority as well as </w:t>
      </w:r>
      <w:proofErr w:type="gramStart"/>
      <w:r>
        <w:rPr>
          <w:rFonts w:ascii="Arial" w:eastAsia="Arial" w:hAnsi="Arial" w:cs="Arial"/>
        </w:rPr>
        <w:t>makes</w:t>
      </w:r>
      <w:proofErr w:type="gramEnd"/>
      <w:r>
        <w:rPr>
          <w:rFonts w:ascii="Arial" w:eastAsia="Arial" w:hAnsi="Arial" w:cs="Arial"/>
        </w:rPr>
        <w:t xml:space="preserve"> other necessary edits to support these revisions. </w:t>
      </w:r>
    </w:p>
    <w:p w14:paraId="0000000F" w14:textId="77777777" w:rsidR="00F963BA" w:rsidRDefault="00F963BA">
      <w:pPr>
        <w:pBdr>
          <w:top w:val="nil"/>
          <w:left w:val="nil"/>
          <w:bottom w:val="nil"/>
          <w:right w:val="nil"/>
          <w:between w:val="nil"/>
        </w:pBdr>
        <w:ind w:left="390"/>
        <w:rPr>
          <w:rFonts w:ascii="Arial" w:eastAsia="Arial" w:hAnsi="Arial" w:cs="Arial"/>
        </w:rPr>
      </w:pPr>
    </w:p>
    <w:p w14:paraId="00000010" w14:textId="77777777" w:rsidR="00F963BA" w:rsidRDefault="00000000">
      <w:pPr>
        <w:pBdr>
          <w:top w:val="nil"/>
          <w:left w:val="nil"/>
          <w:bottom w:val="nil"/>
          <w:right w:val="nil"/>
          <w:between w:val="nil"/>
        </w:pBdr>
        <w:ind w:left="390"/>
        <w:rPr>
          <w:rFonts w:ascii="Arial" w:eastAsia="Arial" w:hAnsi="Arial" w:cs="Arial"/>
        </w:rPr>
      </w:pPr>
      <w:r>
        <w:rPr>
          <w:rFonts w:ascii="Arial" w:eastAsia="Arial" w:hAnsi="Arial" w:cs="Arial"/>
        </w:rPr>
        <w:t>Additional information about emergency acquisitions is available on the Emergency Acquisition topic page located within the GSA Acquisition Portal at http://insite.gsa.gov/acquisitionportal; and GSA’s Emergency Response website at https://www.gsa.gov/governmentwide-initiatives/emergency-response.</w:t>
      </w:r>
    </w:p>
    <w:p w14:paraId="00000011" w14:textId="77777777" w:rsidR="00F963BA" w:rsidRDefault="00F963BA">
      <w:pPr>
        <w:pBdr>
          <w:top w:val="nil"/>
          <w:left w:val="nil"/>
          <w:bottom w:val="nil"/>
          <w:right w:val="nil"/>
          <w:between w:val="nil"/>
        </w:pBdr>
        <w:ind w:left="390"/>
        <w:rPr>
          <w:rFonts w:ascii="Arial" w:eastAsia="Arial" w:hAnsi="Arial" w:cs="Arial"/>
        </w:rPr>
      </w:pPr>
    </w:p>
    <w:p w14:paraId="00000012" w14:textId="2124231F" w:rsidR="00F963BA" w:rsidRDefault="00000000">
      <w:pPr>
        <w:numPr>
          <w:ilvl w:val="0"/>
          <w:numId w:val="5"/>
        </w:numPr>
        <w:pBdr>
          <w:top w:val="nil"/>
          <w:left w:val="nil"/>
          <w:bottom w:val="nil"/>
          <w:right w:val="nil"/>
          <w:between w:val="nil"/>
        </w:pBdr>
        <w:rPr>
          <w:rFonts w:ascii="Arial" w:eastAsia="Arial" w:hAnsi="Arial" w:cs="Arial"/>
        </w:rPr>
      </w:pPr>
      <w:r>
        <w:rPr>
          <w:rFonts w:ascii="Arial" w:eastAsia="Arial" w:hAnsi="Arial" w:cs="Arial"/>
          <w:color w:val="000000"/>
          <w:u w:val="single"/>
        </w:rPr>
        <w:t>Effective date</w:t>
      </w:r>
      <w:r>
        <w:rPr>
          <w:rFonts w:ascii="Arial" w:eastAsia="Arial" w:hAnsi="Arial" w:cs="Arial"/>
          <w:color w:val="000000"/>
        </w:rPr>
        <w:t xml:space="preserve">. </w:t>
      </w:r>
      <w:ins w:id="10" w:author="Francis Poe" w:date="2025-02-07T10:21:00Z" w16du:dateUtc="2025-02-07T15:21:00Z">
        <w:r w:rsidR="00410C30" w:rsidRPr="00410C30">
          <w:rPr>
            <w:rFonts w:ascii="Arial" w:eastAsia="Arial" w:hAnsi="Arial" w:cs="Arial"/>
            <w:color w:val="000000" w:themeColor="text1"/>
          </w:rPr>
          <w:t>February 14, 2025</w:t>
        </w:r>
      </w:ins>
      <w:del w:id="11" w:author="Francis Poe" w:date="2025-02-07T10:21:00Z" w16du:dateUtc="2025-02-07T15:21:00Z">
        <w:r w:rsidRPr="00410C30" w:rsidDel="00410C30">
          <w:rPr>
            <w:rFonts w:ascii="Arial" w:eastAsia="Arial" w:hAnsi="Arial" w:cs="Arial"/>
            <w:color w:val="000000" w:themeColor="text1"/>
            <w:rPrChange w:id="12" w:author="Francis Poe" w:date="2025-02-07T10:21:00Z" w16du:dateUtc="2025-02-07T15:21:00Z">
              <w:rPr>
                <w:rFonts w:ascii="Arial" w:eastAsia="Arial" w:hAnsi="Arial" w:cs="Arial"/>
                <w:color w:val="FF0000"/>
              </w:rPr>
            </w:rPrChange>
          </w:rPr>
          <w:delText>[Month Day, Year]</w:delText>
        </w:r>
      </w:del>
    </w:p>
    <w:p w14:paraId="00000013" w14:textId="77777777" w:rsidR="00F963BA" w:rsidRDefault="00F963BA">
      <w:pPr>
        <w:pBdr>
          <w:top w:val="nil"/>
          <w:left w:val="nil"/>
          <w:bottom w:val="nil"/>
          <w:right w:val="nil"/>
          <w:between w:val="nil"/>
        </w:pBdr>
        <w:rPr>
          <w:rFonts w:ascii="Arial" w:eastAsia="Arial" w:hAnsi="Arial" w:cs="Arial"/>
        </w:rPr>
      </w:pPr>
    </w:p>
    <w:p w14:paraId="00000014" w14:textId="77777777" w:rsidR="00F963BA" w:rsidRDefault="00000000">
      <w:pPr>
        <w:numPr>
          <w:ilvl w:val="0"/>
          <w:numId w:val="5"/>
        </w:numPr>
        <w:pBdr>
          <w:top w:val="nil"/>
          <w:left w:val="nil"/>
          <w:bottom w:val="nil"/>
          <w:right w:val="nil"/>
          <w:between w:val="nil"/>
        </w:pBdr>
        <w:rPr>
          <w:rFonts w:ascii="Arial" w:eastAsia="Arial" w:hAnsi="Arial" w:cs="Arial"/>
        </w:rPr>
      </w:pPr>
      <w:r>
        <w:rPr>
          <w:rFonts w:ascii="Arial" w:eastAsia="Arial" w:hAnsi="Arial" w:cs="Arial"/>
          <w:color w:val="000000"/>
          <w:u w:val="single"/>
        </w:rPr>
        <w:t>Explanation of changes</w:t>
      </w:r>
      <w:r>
        <w:rPr>
          <w:rFonts w:ascii="Arial" w:eastAsia="Arial" w:hAnsi="Arial" w:cs="Arial"/>
          <w:color w:val="000000"/>
        </w:rPr>
        <w:t>.</w:t>
      </w:r>
    </w:p>
    <w:p w14:paraId="00000015" w14:textId="77777777" w:rsidR="00F963BA" w:rsidRDefault="00000000">
      <w:pPr>
        <w:spacing w:before="240" w:after="240"/>
        <w:ind w:left="360"/>
        <w:rPr>
          <w:rFonts w:ascii="Arial" w:eastAsia="Arial" w:hAnsi="Arial" w:cs="Arial"/>
          <w:highlight w:val="white"/>
        </w:rPr>
      </w:pPr>
      <w:r>
        <w:rPr>
          <w:rFonts w:ascii="Arial" w:eastAsia="Arial" w:hAnsi="Arial" w:cs="Arial"/>
          <w:highlight w:val="white"/>
        </w:rPr>
        <w:t xml:space="preserve">This amendment includes only non-regulatory changes to the GSAM. For full text changes of the amendment see Attachment A, GSAM Text Line-In/Line-Out.  </w:t>
      </w:r>
    </w:p>
    <w:p w14:paraId="00000017" w14:textId="0035D647" w:rsidR="00F963BA" w:rsidRDefault="00000000" w:rsidP="00D22864">
      <w:pPr>
        <w:spacing w:before="240" w:after="240"/>
        <w:ind w:left="360"/>
        <w:rPr>
          <w:rFonts w:ascii="Arial" w:eastAsia="Arial" w:hAnsi="Arial" w:cs="Arial"/>
          <w:highlight w:val="white"/>
        </w:rPr>
      </w:pPr>
      <w:r>
        <w:rPr>
          <w:rFonts w:ascii="Arial" w:eastAsia="Arial" w:hAnsi="Arial" w:cs="Arial"/>
          <w:highlight w:val="white"/>
        </w:rPr>
        <w:t>This amendment revises the language of the GSAM, as summarized below:</w:t>
      </w:r>
    </w:p>
    <w:p w14:paraId="00000019" w14:textId="33D19C8C" w:rsidR="00F963BA" w:rsidRDefault="00000000" w:rsidP="00D22864">
      <w:pPr>
        <w:ind w:left="360"/>
        <w:rPr>
          <w:rFonts w:ascii="Arial" w:eastAsia="Arial" w:hAnsi="Arial" w:cs="Arial"/>
        </w:rPr>
      </w:pPr>
      <w:r>
        <w:rPr>
          <w:rFonts w:ascii="Arial" w:eastAsia="Arial" w:hAnsi="Arial" w:cs="Arial"/>
        </w:rPr>
        <w:t>501.601 General is revised as follows—</w:t>
      </w:r>
    </w:p>
    <w:p w14:paraId="0000001B" w14:textId="3D54FB66" w:rsidR="00F963BA" w:rsidRPr="00D22864" w:rsidRDefault="00000000" w:rsidP="00D22864">
      <w:pPr>
        <w:numPr>
          <w:ilvl w:val="0"/>
          <w:numId w:val="6"/>
        </w:numPr>
        <w:rPr>
          <w:rFonts w:ascii="Arial" w:eastAsia="Arial" w:hAnsi="Arial" w:cs="Arial"/>
        </w:rPr>
      </w:pPr>
      <w:r>
        <w:rPr>
          <w:rFonts w:ascii="Arial" w:eastAsia="Arial" w:hAnsi="Arial" w:cs="Arial"/>
        </w:rPr>
        <w:lastRenderedPageBreak/>
        <w:t xml:space="preserve">Paragraph (b). The header text of this paragraph is revised to read </w:t>
      </w:r>
      <w:r>
        <w:rPr>
          <w:rFonts w:ascii="Arial" w:eastAsia="Arial" w:hAnsi="Arial" w:cs="Arial"/>
          <w:i/>
        </w:rPr>
        <w:t xml:space="preserve">Contracting and </w:t>
      </w:r>
      <w:proofErr w:type="gramStart"/>
      <w:r>
        <w:rPr>
          <w:rFonts w:ascii="Arial" w:eastAsia="Arial" w:hAnsi="Arial" w:cs="Arial"/>
          <w:i/>
        </w:rPr>
        <w:t>other</w:t>
      </w:r>
      <w:proofErr w:type="gramEnd"/>
      <w:r>
        <w:rPr>
          <w:rFonts w:ascii="Arial" w:eastAsia="Arial" w:hAnsi="Arial" w:cs="Arial"/>
          <w:i/>
        </w:rPr>
        <w:t xml:space="preserve"> Acquisition Officials</w:t>
      </w:r>
      <w:r>
        <w:rPr>
          <w:rFonts w:ascii="Arial" w:eastAsia="Arial" w:hAnsi="Arial" w:cs="Arial"/>
        </w:rPr>
        <w:t xml:space="preserve">. This revision reflects the fact that paragraph (b) includes roles and responsibilities for officials other than contracting officials (e.g., Acquisition Career Navigators). </w:t>
      </w:r>
    </w:p>
    <w:p w14:paraId="0000001D" w14:textId="0C92F764" w:rsidR="00F963BA" w:rsidRPr="00D22864" w:rsidRDefault="00000000" w:rsidP="00D22864">
      <w:pPr>
        <w:numPr>
          <w:ilvl w:val="0"/>
          <w:numId w:val="6"/>
        </w:numPr>
        <w:rPr>
          <w:rFonts w:ascii="Arial" w:eastAsia="Arial" w:hAnsi="Arial" w:cs="Arial"/>
        </w:rPr>
      </w:pPr>
      <w:r>
        <w:rPr>
          <w:rFonts w:ascii="Arial" w:eastAsia="Arial" w:hAnsi="Arial" w:cs="Arial"/>
        </w:rPr>
        <w:t>Paragraph (b)(1). This paragraph is revised as follows:</w:t>
      </w:r>
    </w:p>
    <w:p w14:paraId="0000001F" w14:textId="18568515" w:rsidR="00F963BA" w:rsidRPr="00D22864" w:rsidRDefault="00000000" w:rsidP="00D22864">
      <w:pPr>
        <w:numPr>
          <w:ilvl w:val="1"/>
          <w:numId w:val="6"/>
        </w:numPr>
        <w:ind w:left="1080"/>
        <w:rPr>
          <w:rFonts w:ascii="Arial" w:eastAsia="Arial" w:hAnsi="Arial" w:cs="Arial"/>
        </w:rPr>
      </w:pPr>
      <w:r>
        <w:rPr>
          <w:rFonts w:ascii="Arial" w:eastAsia="Arial" w:hAnsi="Arial" w:cs="Arial"/>
        </w:rPr>
        <w:t xml:space="preserve">Add a header text (i.e., </w:t>
      </w:r>
      <w:r>
        <w:rPr>
          <w:rFonts w:ascii="Arial" w:eastAsia="Arial" w:hAnsi="Arial" w:cs="Arial"/>
          <w:i/>
        </w:rPr>
        <w:t>Head of the contracting activity (HCA))</w:t>
      </w:r>
      <w:r>
        <w:rPr>
          <w:rFonts w:ascii="Arial" w:eastAsia="Arial" w:hAnsi="Arial" w:cs="Arial"/>
        </w:rPr>
        <w:t xml:space="preserve"> for purposes of consistency (i.e., header text is provided for other paragraphs e.g., (b)(2) and (b)(3) within this section).</w:t>
      </w:r>
    </w:p>
    <w:p w14:paraId="00000021" w14:textId="786B893A" w:rsidR="00F963BA" w:rsidRPr="00D22864" w:rsidRDefault="00000000" w:rsidP="00D22864">
      <w:pPr>
        <w:numPr>
          <w:ilvl w:val="1"/>
          <w:numId w:val="6"/>
        </w:numPr>
        <w:ind w:left="1080"/>
        <w:rPr>
          <w:rFonts w:ascii="Arial" w:eastAsia="Arial" w:hAnsi="Arial" w:cs="Arial"/>
        </w:rPr>
      </w:pPr>
      <w:r>
        <w:rPr>
          <w:rFonts w:ascii="Arial" w:eastAsia="Arial" w:hAnsi="Arial" w:cs="Arial"/>
        </w:rPr>
        <w:t>Move the existing content within paragraph (b)(1) to a newly created paragraph (b)(1)(</w:t>
      </w:r>
      <w:proofErr w:type="spellStart"/>
      <w:r>
        <w:rPr>
          <w:rFonts w:ascii="Arial" w:eastAsia="Arial" w:hAnsi="Arial" w:cs="Arial"/>
        </w:rPr>
        <w:t>i</w:t>
      </w:r>
      <w:proofErr w:type="spellEnd"/>
      <w:r>
        <w:rPr>
          <w:rFonts w:ascii="Arial" w:eastAsia="Arial" w:hAnsi="Arial" w:cs="Arial"/>
        </w:rPr>
        <w:t xml:space="preserve">). This revision is necessary </w:t>
      </w:r>
      <w:proofErr w:type="gramStart"/>
      <w:r>
        <w:rPr>
          <w:rFonts w:ascii="Arial" w:eastAsia="Arial" w:hAnsi="Arial" w:cs="Arial"/>
        </w:rPr>
        <w:t>in order to</w:t>
      </w:r>
      <w:proofErr w:type="gramEnd"/>
      <w:r>
        <w:rPr>
          <w:rFonts w:ascii="Arial" w:eastAsia="Arial" w:hAnsi="Arial" w:cs="Arial"/>
        </w:rPr>
        <w:t xml:space="preserve"> accommodate the requirements for HCA contracting officer designation and warrant authority that are </w:t>
      </w:r>
      <w:proofErr w:type="gramStart"/>
      <w:r>
        <w:rPr>
          <w:rFonts w:ascii="Arial" w:eastAsia="Arial" w:hAnsi="Arial" w:cs="Arial"/>
        </w:rPr>
        <w:t>being added</w:t>
      </w:r>
      <w:proofErr w:type="gramEnd"/>
      <w:r>
        <w:rPr>
          <w:rFonts w:ascii="Arial" w:eastAsia="Arial" w:hAnsi="Arial" w:cs="Arial"/>
        </w:rPr>
        <w:t xml:space="preserve"> to paragraph (b)(1) of this section. </w:t>
      </w:r>
    </w:p>
    <w:p w14:paraId="00000023" w14:textId="5EA81CA6" w:rsidR="00F963BA" w:rsidRPr="00D22864" w:rsidRDefault="00000000" w:rsidP="00D22864">
      <w:pPr>
        <w:numPr>
          <w:ilvl w:val="1"/>
          <w:numId w:val="6"/>
        </w:numPr>
        <w:ind w:left="1080"/>
        <w:rPr>
          <w:rFonts w:ascii="Arial" w:eastAsia="Arial" w:hAnsi="Arial" w:cs="Arial"/>
        </w:rPr>
      </w:pPr>
      <w:r>
        <w:rPr>
          <w:rFonts w:ascii="Arial" w:eastAsia="Arial" w:hAnsi="Arial" w:cs="Arial"/>
        </w:rPr>
        <w:t xml:space="preserve">Add a header text (i.e., </w:t>
      </w:r>
      <w:r>
        <w:rPr>
          <w:rFonts w:ascii="Arial" w:eastAsia="Arial" w:hAnsi="Arial" w:cs="Arial"/>
          <w:i/>
        </w:rPr>
        <w:t>General</w:t>
      </w:r>
      <w:r>
        <w:rPr>
          <w:rFonts w:ascii="Arial" w:eastAsia="Arial" w:hAnsi="Arial" w:cs="Arial"/>
        </w:rPr>
        <w:t>) to the newly created paragraph (b)(1)(</w:t>
      </w:r>
      <w:proofErr w:type="spellStart"/>
      <w:r>
        <w:rPr>
          <w:rFonts w:ascii="Arial" w:eastAsia="Arial" w:hAnsi="Arial" w:cs="Arial"/>
        </w:rPr>
        <w:t>i</w:t>
      </w:r>
      <w:proofErr w:type="spellEnd"/>
      <w:r>
        <w:rPr>
          <w:rFonts w:ascii="Arial" w:eastAsia="Arial" w:hAnsi="Arial" w:cs="Arial"/>
        </w:rPr>
        <w:t>).</w:t>
      </w:r>
    </w:p>
    <w:p w14:paraId="00000025" w14:textId="0DCE6F51" w:rsidR="00F963BA" w:rsidRPr="00D22864" w:rsidRDefault="00000000" w:rsidP="00D22864">
      <w:pPr>
        <w:numPr>
          <w:ilvl w:val="1"/>
          <w:numId w:val="6"/>
        </w:numPr>
        <w:ind w:left="1080"/>
        <w:rPr>
          <w:rFonts w:ascii="Arial" w:eastAsia="Arial" w:hAnsi="Arial" w:cs="Arial"/>
        </w:rPr>
      </w:pPr>
      <w:r>
        <w:rPr>
          <w:rFonts w:ascii="Arial" w:eastAsia="Arial" w:hAnsi="Arial" w:cs="Arial"/>
        </w:rPr>
        <w:t>Replace the text Head of the Contracting Activity with HCA (see paragraph (b)(1)(</w:t>
      </w:r>
      <w:proofErr w:type="spellStart"/>
      <w:r>
        <w:rPr>
          <w:rFonts w:ascii="Arial" w:eastAsia="Arial" w:hAnsi="Arial" w:cs="Arial"/>
        </w:rPr>
        <w:t>i</w:t>
      </w:r>
      <w:proofErr w:type="spellEnd"/>
      <w:r>
        <w:rPr>
          <w:rFonts w:ascii="Arial" w:eastAsia="Arial" w:hAnsi="Arial" w:cs="Arial"/>
        </w:rPr>
        <w:t>)). This revision reflects the fact that the term HCA was spelled out earlier in this section.</w:t>
      </w:r>
    </w:p>
    <w:p w14:paraId="00000027" w14:textId="1C7FCF35" w:rsidR="00F963BA" w:rsidRPr="00D22864" w:rsidRDefault="00000000" w:rsidP="00D22864">
      <w:pPr>
        <w:numPr>
          <w:ilvl w:val="1"/>
          <w:numId w:val="6"/>
        </w:numPr>
        <w:ind w:left="1080"/>
        <w:rPr>
          <w:rFonts w:ascii="Arial" w:eastAsia="Arial" w:hAnsi="Arial" w:cs="Arial"/>
        </w:rPr>
      </w:pPr>
      <w:r>
        <w:rPr>
          <w:rFonts w:ascii="Arial" w:eastAsia="Arial" w:hAnsi="Arial" w:cs="Arial"/>
        </w:rPr>
        <w:t>Add paragraph (b)(1)(ii) for purposes of addressing HCA contracting officer designation and warrant authority requirements.</w:t>
      </w:r>
    </w:p>
    <w:p w14:paraId="00000028" w14:textId="77777777" w:rsidR="00F963BA" w:rsidRDefault="00000000">
      <w:pPr>
        <w:numPr>
          <w:ilvl w:val="0"/>
          <w:numId w:val="6"/>
        </w:numPr>
        <w:rPr>
          <w:rFonts w:ascii="Arial" w:eastAsia="Arial" w:hAnsi="Arial" w:cs="Arial"/>
        </w:rPr>
      </w:pPr>
      <w:r>
        <w:rPr>
          <w:rFonts w:ascii="Arial" w:eastAsia="Arial" w:hAnsi="Arial" w:cs="Arial"/>
        </w:rPr>
        <w:t xml:space="preserve">Paragraph (b)(2). The header text of this paragraph is revised to read </w:t>
      </w:r>
      <w:r>
        <w:rPr>
          <w:rFonts w:ascii="Arial" w:eastAsia="Arial" w:hAnsi="Arial" w:cs="Arial"/>
          <w:i/>
        </w:rPr>
        <w:t>HCA responsibilities.</w:t>
      </w:r>
      <w:r>
        <w:rPr>
          <w:rFonts w:ascii="Arial" w:eastAsia="Arial" w:hAnsi="Arial" w:cs="Arial"/>
        </w:rPr>
        <w:t xml:space="preserve"> This revision better reflects the purpose of this paragraph, which is to describe HCA responsibilities.</w:t>
      </w:r>
    </w:p>
    <w:p w14:paraId="00000029" w14:textId="77777777" w:rsidR="00F963BA" w:rsidRDefault="00F963BA">
      <w:pPr>
        <w:rPr>
          <w:rFonts w:ascii="Arial" w:eastAsia="Arial" w:hAnsi="Arial" w:cs="Arial"/>
        </w:rPr>
      </w:pPr>
    </w:p>
    <w:p w14:paraId="0000002A" w14:textId="77777777" w:rsidR="00F963BA" w:rsidRDefault="00000000">
      <w:pPr>
        <w:ind w:left="360"/>
        <w:rPr>
          <w:rFonts w:ascii="Arial" w:eastAsia="Arial" w:hAnsi="Arial" w:cs="Arial"/>
        </w:rPr>
      </w:pPr>
      <w:r>
        <w:rPr>
          <w:rFonts w:ascii="Arial" w:eastAsia="Arial" w:hAnsi="Arial" w:cs="Arial"/>
        </w:rPr>
        <w:t>501.603-1 General is revised to—</w:t>
      </w:r>
    </w:p>
    <w:p w14:paraId="0000002B" w14:textId="77777777" w:rsidR="00F963BA" w:rsidRDefault="00F963BA">
      <w:pPr>
        <w:ind w:left="360"/>
        <w:rPr>
          <w:rFonts w:ascii="Arial" w:eastAsia="Arial" w:hAnsi="Arial" w:cs="Arial"/>
        </w:rPr>
      </w:pPr>
    </w:p>
    <w:p w14:paraId="0000002D" w14:textId="74F0BBF4" w:rsidR="00F963BA" w:rsidRPr="00D22864" w:rsidRDefault="00000000" w:rsidP="00D22864">
      <w:pPr>
        <w:numPr>
          <w:ilvl w:val="0"/>
          <w:numId w:val="1"/>
        </w:numPr>
        <w:rPr>
          <w:rFonts w:ascii="Arial" w:eastAsia="Arial" w:hAnsi="Arial" w:cs="Arial"/>
        </w:rPr>
      </w:pPr>
      <w:r>
        <w:rPr>
          <w:rFonts w:ascii="Arial" w:eastAsia="Arial" w:hAnsi="Arial" w:cs="Arial"/>
        </w:rPr>
        <w:t>Revise paragraph (a) Definitions to add the following text “As used in this subsection” to clarify that the definitions identified in this subsection are specific to this subsection.</w:t>
      </w:r>
    </w:p>
    <w:p w14:paraId="0000002E" w14:textId="77777777" w:rsidR="00F963BA" w:rsidRDefault="00000000">
      <w:pPr>
        <w:numPr>
          <w:ilvl w:val="0"/>
          <w:numId w:val="1"/>
        </w:numPr>
        <w:rPr>
          <w:rFonts w:ascii="Arial" w:eastAsia="Arial" w:hAnsi="Arial" w:cs="Arial"/>
        </w:rPr>
      </w:pPr>
      <w:r>
        <w:rPr>
          <w:rFonts w:ascii="Arial" w:eastAsia="Arial" w:hAnsi="Arial" w:cs="Arial"/>
        </w:rPr>
        <w:t>Add paragraph (d)(3)(</w:t>
      </w:r>
      <w:proofErr w:type="spellStart"/>
      <w:r>
        <w:rPr>
          <w:rFonts w:ascii="Arial" w:eastAsia="Arial" w:hAnsi="Arial" w:cs="Arial"/>
        </w:rPr>
        <w:t>i</w:t>
      </w:r>
      <w:proofErr w:type="spellEnd"/>
      <w:r>
        <w:rPr>
          <w:rFonts w:ascii="Arial" w:eastAsia="Arial" w:hAnsi="Arial" w:cs="Arial"/>
        </w:rPr>
        <w:t xml:space="preserve">)(D) for purposes of identifying the GSA SPE authority to authorize changes in warrant level thresholds. Warrant level thresholds are identified in 501.603-1(d)(5)(iv)). </w:t>
      </w:r>
    </w:p>
    <w:p w14:paraId="0000002F" w14:textId="77777777" w:rsidR="00F963BA" w:rsidRDefault="00F963BA">
      <w:pPr>
        <w:ind w:left="360"/>
        <w:rPr>
          <w:rFonts w:ascii="Arial" w:eastAsia="Arial" w:hAnsi="Arial" w:cs="Arial"/>
          <w:highlight w:val="yellow"/>
        </w:rPr>
      </w:pPr>
    </w:p>
    <w:p w14:paraId="00000030" w14:textId="77777777" w:rsidR="00F963BA" w:rsidRDefault="00000000">
      <w:pPr>
        <w:widowControl w:val="0"/>
        <w:ind w:left="360"/>
        <w:rPr>
          <w:rFonts w:ascii="Arial" w:eastAsia="Arial" w:hAnsi="Arial" w:cs="Arial"/>
        </w:rPr>
      </w:pPr>
      <w:r>
        <w:rPr>
          <w:rFonts w:ascii="Arial" w:eastAsia="Arial" w:hAnsi="Arial" w:cs="Arial"/>
        </w:rPr>
        <w:t>501.603-2 Selection is revised to—</w:t>
      </w:r>
    </w:p>
    <w:p w14:paraId="00000031" w14:textId="77777777" w:rsidR="00F963BA" w:rsidRDefault="00F963BA">
      <w:pPr>
        <w:widowControl w:val="0"/>
        <w:rPr>
          <w:rFonts w:ascii="Arial" w:eastAsia="Arial" w:hAnsi="Arial" w:cs="Arial"/>
        </w:rPr>
      </w:pPr>
    </w:p>
    <w:p w14:paraId="00000033" w14:textId="3A2F4782" w:rsidR="00F963BA" w:rsidRPr="00D22864" w:rsidRDefault="00000000" w:rsidP="00D22864">
      <w:pPr>
        <w:widowControl w:val="0"/>
        <w:numPr>
          <w:ilvl w:val="0"/>
          <w:numId w:val="2"/>
        </w:numPr>
        <w:rPr>
          <w:rFonts w:ascii="Arial" w:eastAsia="Arial" w:hAnsi="Arial" w:cs="Arial"/>
        </w:rPr>
      </w:pPr>
      <w:r>
        <w:rPr>
          <w:rFonts w:ascii="Arial" w:eastAsia="Arial" w:hAnsi="Arial" w:cs="Arial"/>
        </w:rPr>
        <w:t xml:space="preserve">Revise the header text for paragraph (d)(5) to read </w:t>
      </w:r>
      <w:r>
        <w:rPr>
          <w:rFonts w:ascii="Arial" w:eastAsia="Arial" w:hAnsi="Arial" w:cs="Arial"/>
          <w:i/>
        </w:rPr>
        <w:t>Senior unlimited acquisition warrants</w:t>
      </w:r>
      <w:r>
        <w:rPr>
          <w:rFonts w:ascii="Arial" w:eastAsia="Arial" w:hAnsi="Arial" w:cs="Arial"/>
        </w:rPr>
        <w:t xml:space="preserve"> as only the first word requires capitalization, unless otherwise necessary (e.g., the header includes a term that requires capitalization). </w:t>
      </w:r>
    </w:p>
    <w:p w14:paraId="00000035" w14:textId="6F61FF27" w:rsidR="00F963BA" w:rsidRPr="00D22864" w:rsidRDefault="00000000" w:rsidP="00D22864">
      <w:pPr>
        <w:widowControl w:val="0"/>
        <w:numPr>
          <w:ilvl w:val="0"/>
          <w:numId w:val="2"/>
        </w:numPr>
        <w:rPr>
          <w:rFonts w:ascii="Arial" w:eastAsia="Arial" w:hAnsi="Arial" w:cs="Arial"/>
        </w:rPr>
      </w:pPr>
      <w:r>
        <w:rPr>
          <w:rFonts w:ascii="Arial" w:eastAsia="Arial" w:hAnsi="Arial" w:cs="Arial"/>
        </w:rPr>
        <w:t>Remove text from paragraph (d)(5)(iv) regarding purchases for domestic and national security emergencies under 501.603-3(d). Information about emergency acquisitions is being moved to the newly created part 518.</w:t>
      </w:r>
    </w:p>
    <w:p w14:paraId="00000036" w14:textId="77777777" w:rsidR="00F963BA" w:rsidRDefault="00000000">
      <w:pPr>
        <w:widowControl w:val="0"/>
        <w:numPr>
          <w:ilvl w:val="0"/>
          <w:numId w:val="2"/>
        </w:numPr>
        <w:rPr>
          <w:rFonts w:ascii="Arial" w:eastAsia="Arial" w:hAnsi="Arial" w:cs="Arial"/>
        </w:rPr>
      </w:pPr>
      <w:r>
        <w:rPr>
          <w:rFonts w:ascii="Arial" w:eastAsia="Arial" w:hAnsi="Arial" w:cs="Arial"/>
        </w:rPr>
        <w:t xml:space="preserve">Revise the header text for paragraph (d)(6) to read </w:t>
      </w:r>
      <w:r>
        <w:rPr>
          <w:rFonts w:ascii="Arial" w:eastAsia="Arial" w:hAnsi="Arial" w:cs="Arial"/>
          <w:i/>
        </w:rPr>
        <w:t>Additional guidance on warrant requirements</w:t>
      </w:r>
      <w:r>
        <w:rPr>
          <w:rFonts w:ascii="Arial" w:eastAsia="Arial" w:hAnsi="Arial" w:cs="Arial"/>
        </w:rPr>
        <w:t xml:space="preserve"> as only the first word requires capitalization, unless otherwise necessary. </w:t>
      </w:r>
    </w:p>
    <w:p w14:paraId="00000037" w14:textId="77777777" w:rsidR="00F963BA" w:rsidRDefault="00F963BA">
      <w:pPr>
        <w:widowControl w:val="0"/>
        <w:rPr>
          <w:rFonts w:ascii="Arial" w:eastAsia="Arial" w:hAnsi="Arial" w:cs="Arial"/>
        </w:rPr>
      </w:pPr>
    </w:p>
    <w:p w14:paraId="00000038" w14:textId="77777777" w:rsidR="00F963BA" w:rsidRDefault="00000000">
      <w:pPr>
        <w:widowControl w:val="0"/>
        <w:ind w:left="360"/>
        <w:rPr>
          <w:rFonts w:ascii="Arial" w:eastAsia="Arial" w:hAnsi="Arial" w:cs="Arial"/>
        </w:rPr>
      </w:pPr>
      <w:r>
        <w:rPr>
          <w:rFonts w:ascii="Arial" w:eastAsia="Arial" w:hAnsi="Arial" w:cs="Arial"/>
        </w:rPr>
        <w:t>501.603-3 Appointment is revised as follows—</w:t>
      </w:r>
    </w:p>
    <w:p w14:paraId="00000039" w14:textId="77777777" w:rsidR="00F963BA" w:rsidRDefault="00F963BA">
      <w:pPr>
        <w:widowControl w:val="0"/>
        <w:rPr>
          <w:rFonts w:ascii="Arial" w:eastAsia="Arial" w:hAnsi="Arial" w:cs="Arial"/>
        </w:rPr>
      </w:pPr>
    </w:p>
    <w:p w14:paraId="0000003A" w14:textId="77777777" w:rsidR="00F963BA" w:rsidRDefault="00000000">
      <w:pPr>
        <w:widowControl w:val="0"/>
        <w:numPr>
          <w:ilvl w:val="0"/>
          <w:numId w:val="7"/>
        </w:numPr>
        <w:rPr>
          <w:rFonts w:ascii="Arial" w:eastAsia="Arial" w:hAnsi="Arial" w:cs="Arial"/>
        </w:rPr>
      </w:pPr>
      <w:r>
        <w:rPr>
          <w:rFonts w:ascii="Arial" w:eastAsia="Arial" w:hAnsi="Arial" w:cs="Arial"/>
        </w:rPr>
        <w:t xml:space="preserve">Replace the text “interim appointment” with “temporary appointment” as the interim appointments has been replaced by temporary </w:t>
      </w:r>
      <w:proofErr w:type="gramStart"/>
      <w:r>
        <w:rPr>
          <w:rFonts w:ascii="Arial" w:eastAsia="Arial" w:hAnsi="Arial" w:cs="Arial"/>
        </w:rPr>
        <w:t>appointments;</w:t>
      </w:r>
      <w:proofErr w:type="gramEnd"/>
    </w:p>
    <w:p w14:paraId="0000003B" w14:textId="77777777" w:rsidR="00F963BA" w:rsidRDefault="00F963BA">
      <w:pPr>
        <w:widowControl w:val="0"/>
        <w:ind w:left="720"/>
        <w:rPr>
          <w:rFonts w:ascii="Arial" w:eastAsia="Arial" w:hAnsi="Arial" w:cs="Arial"/>
        </w:rPr>
      </w:pPr>
    </w:p>
    <w:p w14:paraId="0000003D" w14:textId="747042E7" w:rsidR="00F963BA" w:rsidRPr="00D22864" w:rsidRDefault="00000000" w:rsidP="00D22864">
      <w:pPr>
        <w:widowControl w:val="0"/>
        <w:numPr>
          <w:ilvl w:val="0"/>
          <w:numId w:val="7"/>
        </w:numPr>
        <w:rPr>
          <w:rFonts w:ascii="Arial" w:eastAsia="Arial" w:hAnsi="Arial" w:cs="Arial"/>
        </w:rPr>
      </w:pPr>
      <w:r>
        <w:rPr>
          <w:rFonts w:ascii="Arial" w:eastAsia="Arial" w:hAnsi="Arial" w:cs="Arial"/>
        </w:rPr>
        <w:lastRenderedPageBreak/>
        <w:t xml:space="preserve">Revise paragraph (b)(1) in its entirety. This revision brings the GSAM into conformance with existing requirements (i.e., interim appointments have been replaced by temporary appointments). </w:t>
      </w:r>
    </w:p>
    <w:p w14:paraId="0000003F" w14:textId="7874BD6B" w:rsidR="00F963BA" w:rsidRPr="00D22864" w:rsidRDefault="00000000" w:rsidP="00D22864">
      <w:pPr>
        <w:widowControl w:val="0"/>
        <w:numPr>
          <w:ilvl w:val="0"/>
          <w:numId w:val="7"/>
        </w:numPr>
        <w:rPr>
          <w:rFonts w:ascii="Arial" w:eastAsia="Arial" w:hAnsi="Arial" w:cs="Arial"/>
        </w:rPr>
      </w:pPr>
      <w:r>
        <w:rPr>
          <w:rFonts w:ascii="Arial" w:eastAsia="Arial" w:hAnsi="Arial" w:cs="Arial"/>
        </w:rPr>
        <w:t xml:space="preserve">Revise the header text for paragraph (c) to read </w:t>
      </w:r>
      <w:r>
        <w:rPr>
          <w:rFonts w:ascii="Arial" w:eastAsia="Arial" w:hAnsi="Arial" w:cs="Arial"/>
          <w:i/>
        </w:rPr>
        <w:t>Applicability of warrant authority</w:t>
      </w:r>
      <w:r>
        <w:rPr>
          <w:rFonts w:ascii="Arial" w:eastAsia="Arial" w:hAnsi="Arial" w:cs="Arial"/>
        </w:rPr>
        <w:t xml:space="preserve"> as only the first word requires capitalization, unless otherwise necessary.</w:t>
      </w:r>
    </w:p>
    <w:p w14:paraId="00000041" w14:textId="7C33CD11" w:rsidR="00F963BA" w:rsidRPr="00D22864" w:rsidRDefault="00000000" w:rsidP="00D22864">
      <w:pPr>
        <w:widowControl w:val="0"/>
        <w:numPr>
          <w:ilvl w:val="0"/>
          <w:numId w:val="7"/>
        </w:numPr>
        <w:rPr>
          <w:rFonts w:ascii="Arial" w:eastAsia="Arial" w:hAnsi="Arial" w:cs="Arial"/>
        </w:rPr>
      </w:pPr>
      <w:r>
        <w:rPr>
          <w:rFonts w:ascii="Arial" w:eastAsia="Arial" w:hAnsi="Arial" w:cs="Arial"/>
        </w:rPr>
        <w:t>Remove paragraph (d) in its entirety as information about emergency acquisitions is being moved to the newly created part 518; and</w:t>
      </w:r>
    </w:p>
    <w:p w14:paraId="00000042" w14:textId="77777777" w:rsidR="00F963BA" w:rsidRDefault="00000000">
      <w:pPr>
        <w:widowControl w:val="0"/>
        <w:numPr>
          <w:ilvl w:val="0"/>
          <w:numId w:val="7"/>
        </w:numPr>
        <w:rPr>
          <w:rFonts w:ascii="Arial" w:eastAsia="Arial" w:hAnsi="Arial" w:cs="Arial"/>
        </w:rPr>
      </w:pPr>
      <w:r>
        <w:rPr>
          <w:rFonts w:ascii="Arial" w:eastAsia="Arial" w:hAnsi="Arial" w:cs="Arial"/>
        </w:rPr>
        <w:t xml:space="preserve">Renumber paragraph (e) as paragraph (d) </w:t>
      </w:r>
      <w:proofErr w:type="gramStart"/>
      <w:r>
        <w:rPr>
          <w:rFonts w:ascii="Arial" w:eastAsia="Arial" w:hAnsi="Arial" w:cs="Arial"/>
        </w:rPr>
        <w:t>as a result of</w:t>
      </w:r>
      <w:proofErr w:type="gramEnd"/>
      <w:r>
        <w:rPr>
          <w:rFonts w:ascii="Arial" w:eastAsia="Arial" w:hAnsi="Arial" w:cs="Arial"/>
        </w:rPr>
        <w:t xml:space="preserve"> the aforementioned deletion of paragraph (d).</w:t>
      </w:r>
    </w:p>
    <w:p w14:paraId="00000043" w14:textId="77777777" w:rsidR="00F963BA" w:rsidRDefault="00F963BA">
      <w:pPr>
        <w:widowControl w:val="0"/>
        <w:rPr>
          <w:rFonts w:ascii="Arial" w:eastAsia="Arial" w:hAnsi="Arial" w:cs="Arial"/>
        </w:rPr>
      </w:pPr>
    </w:p>
    <w:p w14:paraId="00000044" w14:textId="77777777" w:rsidR="00F963BA" w:rsidRDefault="00000000">
      <w:pPr>
        <w:widowControl w:val="0"/>
        <w:ind w:left="360"/>
        <w:rPr>
          <w:rFonts w:ascii="Arial" w:eastAsia="Arial" w:hAnsi="Arial" w:cs="Arial"/>
        </w:rPr>
      </w:pPr>
      <w:r>
        <w:rPr>
          <w:rFonts w:ascii="Arial" w:eastAsia="Arial" w:hAnsi="Arial" w:cs="Arial"/>
        </w:rPr>
        <w:t>501.603-4 Termination is revised to replace the text “an interim” with “a temporary” as interim warrants have been replaced by temporary warrants.</w:t>
      </w:r>
    </w:p>
    <w:p w14:paraId="00000045" w14:textId="77777777" w:rsidR="00F963BA" w:rsidRDefault="00F963BA">
      <w:pPr>
        <w:ind w:left="360"/>
        <w:rPr>
          <w:rFonts w:ascii="Arial" w:eastAsia="Arial" w:hAnsi="Arial" w:cs="Arial"/>
        </w:rPr>
      </w:pPr>
    </w:p>
    <w:p w14:paraId="00000046" w14:textId="77777777" w:rsidR="00F963BA" w:rsidRDefault="00000000">
      <w:pPr>
        <w:ind w:left="360"/>
        <w:rPr>
          <w:rFonts w:ascii="Arial" w:eastAsia="Arial" w:hAnsi="Arial" w:cs="Arial"/>
        </w:rPr>
      </w:pPr>
      <w:r>
        <w:rPr>
          <w:rFonts w:ascii="Arial" w:eastAsia="Arial" w:hAnsi="Arial" w:cs="Arial"/>
        </w:rPr>
        <w:t xml:space="preserve">502.101 Definitions is revised to include a definition for the GSA Chief Acquisition Officer (CAO) and to provide a hyperlink to the internal website where the GSA CAO is identified. </w:t>
      </w:r>
    </w:p>
    <w:p w14:paraId="00000047" w14:textId="77777777" w:rsidR="00F963BA" w:rsidRDefault="00F963BA">
      <w:pPr>
        <w:ind w:left="360"/>
        <w:rPr>
          <w:rFonts w:ascii="Arial" w:eastAsia="Arial" w:hAnsi="Arial" w:cs="Arial"/>
        </w:rPr>
      </w:pPr>
    </w:p>
    <w:p w14:paraId="00000048" w14:textId="77777777" w:rsidR="00F963BA" w:rsidRDefault="00000000">
      <w:pPr>
        <w:ind w:left="360"/>
        <w:rPr>
          <w:rFonts w:ascii="Arial" w:eastAsia="Arial" w:hAnsi="Arial" w:cs="Arial"/>
        </w:rPr>
      </w:pPr>
      <w:r>
        <w:rPr>
          <w:rFonts w:ascii="Arial" w:eastAsia="Arial" w:hAnsi="Arial" w:cs="Arial"/>
        </w:rPr>
        <w:t xml:space="preserve">518—Reserved is revised in its entirety. The revision renames the part as 518—Emergency Acquisitions. The newly created part provides supplemental policy to FAR part 18 and identifies additional acquisition flexibilities available for emergency acquisitions. These additional acquisition flexibilities are not exempt from the requirements and limitations set forth in FAR part 3. Lastly, the new part provides </w:t>
      </w:r>
      <w:proofErr w:type="gramStart"/>
      <w:r>
        <w:rPr>
          <w:rFonts w:ascii="Arial" w:eastAsia="Arial" w:hAnsi="Arial" w:cs="Arial"/>
        </w:rPr>
        <w:t>policy</w:t>
      </w:r>
      <w:proofErr w:type="gramEnd"/>
      <w:r>
        <w:rPr>
          <w:rFonts w:ascii="Arial" w:eastAsia="Arial" w:hAnsi="Arial" w:cs="Arial"/>
        </w:rPr>
        <w:t xml:space="preserve"> on obtaining acquisition support for emergency acquisitions and identifies resources that are available when conducting emergency acquisitions.</w:t>
      </w:r>
      <w:r>
        <w:rPr>
          <w:rFonts w:ascii="Arial" w:eastAsia="Arial" w:hAnsi="Arial" w:cs="Arial"/>
        </w:rPr>
        <w:br/>
      </w:r>
    </w:p>
    <w:p w14:paraId="0000004A" w14:textId="64FCF7AA" w:rsidR="00F963BA" w:rsidRPr="00D22864" w:rsidRDefault="00000000" w:rsidP="00D22864">
      <w:pPr>
        <w:numPr>
          <w:ilvl w:val="0"/>
          <w:numId w:val="5"/>
        </w:numPr>
        <w:pBdr>
          <w:top w:val="nil"/>
          <w:left w:val="nil"/>
          <w:bottom w:val="nil"/>
          <w:right w:val="nil"/>
          <w:between w:val="nil"/>
        </w:pBdr>
        <w:rPr>
          <w:rFonts w:ascii="Arial" w:eastAsia="Arial" w:hAnsi="Arial" w:cs="Arial"/>
        </w:rPr>
      </w:pPr>
      <w:r>
        <w:rPr>
          <w:rFonts w:ascii="Arial" w:eastAsia="Arial" w:hAnsi="Arial" w:cs="Arial"/>
          <w:color w:val="000000"/>
          <w:u w:val="single"/>
        </w:rPr>
        <w:t>Cancellations</w:t>
      </w:r>
      <w:r>
        <w:rPr>
          <w:rFonts w:ascii="Arial" w:eastAsia="Arial" w:hAnsi="Arial" w:cs="Arial"/>
          <w:color w:val="000000"/>
        </w:rPr>
        <w:t xml:space="preserve">. Acquisition Letter MV-11-07 is </w:t>
      </w:r>
      <w:r>
        <w:rPr>
          <w:rFonts w:ascii="Arial" w:eastAsia="Arial" w:hAnsi="Arial" w:cs="Arial"/>
        </w:rPr>
        <w:t>hereby canceled in its entirety.</w:t>
      </w:r>
    </w:p>
    <w:p w14:paraId="0000004E" w14:textId="77777777" w:rsidR="00F963BA" w:rsidRDefault="00F963BA">
      <w:pPr>
        <w:pBdr>
          <w:top w:val="nil"/>
          <w:left w:val="nil"/>
          <w:bottom w:val="nil"/>
          <w:right w:val="nil"/>
          <w:between w:val="nil"/>
        </w:pBdr>
        <w:rPr>
          <w:rFonts w:ascii="Arial" w:eastAsia="Arial" w:hAnsi="Arial" w:cs="Arial"/>
        </w:rPr>
      </w:pPr>
    </w:p>
    <w:p w14:paraId="0000004F" w14:textId="77777777" w:rsidR="00F963BA" w:rsidRDefault="00000000">
      <w:pPr>
        <w:numPr>
          <w:ilvl w:val="0"/>
          <w:numId w:val="5"/>
        </w:numPr>
        <w:rPr>
          <w:rFonts w:ascii="Arial" w:eastAsia="Arial" w:hAnsi="Arial" w:cs="Arial"/>
        </w:rPr>
      </w:pPr>
      <w:r>
        <w:rPr>
          <w:rFonts w:ascii="Arial" w:eastAsia="Arial" w:hAnsi="Arial" w:cs="Arial"/>
          <w:u w:val="single"/>
        </w:rPr>
        <w:t>Point of contact</w:t>
      </w:r>
      <w:r>
        <w:rPr>
          <w:rFonts w:ascii="Arial" w:eastAsia="Arial" w:hAnsi="Arial" w:cs="Arial"/>
        </w:rPr>
        <w:t xml:space="preserve">. For clarification of content contact the GSA Acquisition Policy Division at </w:t>
      </w:r>
      <w:hyperlink r:id="rId7">
        <w:r w:rsidR="00F963BA">
          <w:rPr>
            <w:rFonts w:ascii="Arial" w:eastAsia="Arial" w:hAnsi="Arial" w:cs="Arial"/>
            <w:color w:val="1155CC"/>
            <w:u w:val="single"/>
          </w:rPr>
          <w:t>gsarpolicy@gsa.gov</w:t>
        </w:r>
      </w:hyperlink>
      <w:r>
        <w:rPr>
          <w:rFonts w:ascii="Arial" w:eastAsia="Arial" w:hAnsi="Arial" w:cs="Arial"/>
        </w:rPr>
        <w:t>. Information about GSA warrants and other acquisition workforce career requirements is available on the GSA Acquisition Career Management page on the GSA Acquisition Portal at https://insite.gsa.gov/acquisitionportal.</w:t>
      </w:r>
    </w:p>
    <w:p w14:paraId="00000050" w14:textId="77777777" w:rsidR="00F963BA" w:rsidRDefault="00F963BA">
      <w:pPr>
        <w:pBdr>
          <w:top w:val="nil"/>
          <w:left w:val="nil"/>
          <w:bottom w:val="nil"/>
          <w:right w:val="nil"/>
          <w:between w:val="nil"/>
        </w:pBdr>
        <w:rPr>
          <w:rFonts w:ascii="Arial" w:eastAsia="Arial" w:hAnsi="Arial" w:cs="Arial"/>
        </w:rPr>
      </w:pPr>
    </w:p>
    <w:p w14:paraId="00000051" w14:textId="77777777" w:rsidR="00F963BA" w:rsidRDefault="00F963BA">
      <w:pPr>
        <w:pBdr>
          <w:top w:val="nil"/>
          <w:left w:val="nil"/>
          <w:bottom w:val="nil"/>
          <w:right w:val="nil"/>
          <w:between w:val="nil"/>
        </w:pBdr>
        <w:rPr>
          <w:rFonts w:ascii="Arial" w:eastAsia="Arial" w:hAnsi="Arial" w:cs="Arial"/>
        </w:rPr>
      </w:pPr>
    </w:p>
    <w:p w14:paraId="00000052" w14:textId="77777777" w:rsidR="00F963BA" w:rsidRDefault="00F963BA">
      <w:pPr>
        <w:pBdr>
          <w:top w:val="nil"/>
          <w:left w:val="nil"/>
          <w:bottom w:val="nil"/>
          <w:right w:val="nil"/>
          <w:between w:val="nil"/>
        </w:pBdr>
        <w:rPr>
          <w:rFonts w:ascii="Arial" w:eastAsia="Arial" w:hAnsi="Arial" w:cs="Arial"/>
        </w:rPr>
      </w:pPr>
    </w:p>
    <w:p w14:paraId="00000053" w14:textId="77777777" w:rsidR="00F963BA" w:rsidRDefault="00000000">
      <w:pPr>
        <w:pBdr>
          <w:top w:val="nil"/>
          <w:left w:val="nil"/>
          <w:bottom w:val="nil"/>
          <w:right w:val="nil"/>
          <w:between w:val="nil"/>
        </w:pBdr>
        <w:rPr>
          <w:rFonts w:ascii="Arial" w:eastAsia="Arial" w:hAnsi="Arial" w:cs="Arial"/>
        </w:rPr>
      </w:pPr>
      <w:r>
        <w:rPr>
          <w:rFonts w:ascii="Arial" w:eastAsia="Arial" w:hAnsi="Arial" w:cs="Arial"/>
        </w:rPr>
        <w:t xml:space="preserve">Jeffrey </w:t>
      </w:r>
      <w:proofErr w:type="spellStart"/>
      <w:r>
        <w:rPr>
          <w:rFonts w:ascii="Arial" w:eastAsia="Arial" w:hAnsi="Arial" w:cs="Arial"/>
        </w:rPr>
        <w:t>Koses</w:t>
      </w:r>
      <w:proofErr w:type="spellEnd"/>
    </w:p>
    <w:p w14:paraId="00000054" w14:textId="77777777" w:rsidR="00F963BA" w:rsidRDefault="00000000">
      <w:pPr>
        <w:pBdr>
          <w:top w:val="nil"/>
          <w:left w:val="nil"/>
          <w:bottom w:val="nil"/>
          <w:right w:val="nil"/>
          <w:between w:val="nil"/>
        </w:pBdr>
        <w:rPr>
          <w:rFonts w:ascii="Arial" w:eastAsia="Arial" w:hAnsi="Arial" w:cs="Arial"/>
        </w:rPr>
      </w:pPr>
      <w:r>
        <w:rPr>
          <w:rFonts w:ascii="Arial" w:eastAsia="Arial" w:hAnsi="Arial" w:cs="Arial"/>
          <w:color w:val="000000"/>
        </w:rPr>
        <w:t>Senior Procurement Executive</w:t>
      </w:r>
    </w:p>
    <w:p w14:paraId="00000055" w14:textId="77777777" w:rsidR="00F963BA" w:rsidRDefault="00000000">
      <w:pPr>
        <w:pBdr>
          <w:top w:val="nil"/>
          <w:left w:val="nil"/>
          <w:bottom w:val="nil"/>
          <w:right w:val="nil"/>
          <w:between w:val="nil"/>
        </w:pBdr>
        <w:rPr>
          <w:rFonts w:ascii="Arial" w:eastAsia="Arial" w:hAnsi="Arial" w:cs="Arial"/>
        </w:rPr>
      </w:pPr>
      <w:r>
        <w:rPr>
          <w:rFonts w:ascii="Arial" w:eastAsia="Arial" w:hAnsi="Arial" w:cs="Arial"/>
        </w:rPr>
        <w:t>Office of Acquisition Policy</w:t>
      </w:r>
    </w:p>
    <w:p w14:paraId="00000056" w14:textId="77777777" w:rsidR="00F963BA" w:rsidRDefault="00000000">
      <w:pPr>
        <w:pBdr>
          <w:top w:val="nil"/>
          <w:left w:val="nil"/>
          <w:bottom w:val="nil"/>
          <w:right w:val="nil"/>
          <w:between w:val="nil"/>
        </w:pBdr>
        <w:rPr>
          <w:rFonts w:ascii="Arial" w:eastAsia="Arial" w:hAnsi="Arial" w:cs="Arial"/>
        </w:rPr>
      </w:pPr>
      <w:r>
        <w:rPr>
          <w:rFonts w:ascii="Arial" w:eastAsia="Arial" w:hAnsi="Arial" w:cs="Arial"/>
        </w:rPr>
        <w:t>Office of Government-wide Policy</w:t>
      </w:r>
    </w:p>
    <w:p w14:paraId="00000057" w14:textId="77777777" w:rsidR="00F963BA" w:rsidRDefault="00F963BA">
      <w:pPr>
        <w:spacing w:line="276" w:lineRule="auto"/>
        <w:jc w:val="center"/>
        <w:rPr>
          <w:rFonts w:ascii="Arial" w:eastAsia="Arial" w:hAnsi="Arial" w:cs="Arial"/>
        </w:rPr>
      </w:pPr>
    </w:p>
    <w:p w14:paraId="00000058" w14:textId="77777777" w:rsidR="00F963BA" w:rsidRDefault="00F963BA">
      <w:pPr>
        <w:spacing w:line="276" w:lineRule="auto"/>
        <w:jc w:val="center"/>
        <w:rPr>
          <w:rFonts w:ascii="Arial" w:eastAsia="Arial" w:hAnsi="Arial" w:cs="Arial"/>
        </w:rPr>
      </w:pPr>
    </w:p>
    <w:p w14:paraId="00000059" w14:textId="77777777" w:rsidR="00F963BA" w:rsidRDefault="00000000">
      <w:pPr>
        <w:spacing w:line="276" w:lineRule="auto"/>
        <w:jc w:val="center"/>
        <w:rPr>
          <w:rFonts w:ascii="Arial" w:eastAsia="Arial" w:hAnsi="Arial" w:cs="Arial"/>
          <w:b/>
        </w:rPr>
      </w:pPr>
      <w:r>
        <w:br w:type="page"/>
      </w:r>
    </w:p>
    <w:p w14:paraId="0000005A" w14:textId="77777777" w:rsidR="00F963BA" w:rsidRDefault="00F963BA">
      <w:pPr>
        <w:spacing w:line="276" w:lineRule="auto"/>
        <w:jc w:val="center"/>
        <w:rPr>
          <w:rFonts w:ascii="Arial" w:eastAsia="Arial" w:hAnsi="Arial" w:cs="Arial"/>
          <w:b/>
        </w:rPr>
      </w:pPr>
    </w:p>
    <w:p w14:paraId="0000005B" w14:textId="77777777" w:rsidR="00F963BA" w:rsidRDefault="00F963BA">
      <w:pPr>
        <w:spacing w:line="276" w:lineRule="auto"/>
        <w:jc w:val="center"/>
        <w:rPr>
          <w:rFonts w:ascii="Arial" w:eastAsia="Arial" w:hAnsi="Arial" w:cs="Arial"/>
          <w:b/>
        </w:rPr>
      </w:pPr>
    </w:p>
    <w:p w14:paraId="0000005C" w14:textId="77777777" w:rsidR="00F963BA" w:rsidRDefault="00000000">
      <w:pPr>
        <w:spacing w:line="276" w:lineRule="auto"/>
        <w:jc w:val="center"/>
        <w:rPr>
          <w:rFonts w:ascii="Arial" w:eastAsia="Arial" w:hAnsi="Arial" w:cs="Arial"/>
          <w:b/>
        </w:rPr>
      </w:pPr>
      <w:r>
        <w:rPr>
          <w:rFonts w:ascii="Arial" w:eastAsia="Arial" w:hAnsi="Arial" w:cs="Arial"/>
          <w:b/>
        </w:rPr>
        <w:t xml:space="preserve">ATTACHMENT A </w:t>
      </w:r>
    </w:p>
    <w:p w14:paraId="0000005D" w14:textId="77777777" w:rsidR="00F963BA" w:rsidRDefault="00000000">
      <w:pPr>
        <w:spacing w:line="276" w:lineRule="auto"/>
        <w:jc w:val="center"/>
        <w:rPr>
          <w:rFonts w:ascii="Arial" w:eastAsia="Arial" w:hAnsi="Arial" w:cs="Arial"/>
          <w:b/>
        </w:rPr>
      </w:pPr>
      <w:r>
        <w:rPr>
          <w:rFonts w:ascii="Arial" w:eastAsia="Arial" w:hAnsi="Arial" w:cs="Arial"/>
          <w:b/>
        </w:rPr>
        <w:t>GSAM Case 2020-G515</w:t>
      </w:r>
    </w:p>
    <w:p w14:paraId="0000005E" w14:textId="77777777" w:rsidR="00F963BA" w:rsidRDefault="00000000">
      <w:pPr>
        <w:spacing w:line="276" w:lineRule="auto"/>
        <w:jc w:val="center"/>
        <w:rPr>
          <w:rFonts w:ascii="Arial" w:eastAsia="Arial" w:hAnsi="Arial" w:cs="Arial"/>
          <w:b/>
        </w:rPr>
      </w:pPr>
      <w:r>
        <w:rPr>
          <w:rFonts w:ascii="Arial" w:eastAsia="Arial" w:hAnsi="Arial" w:cs="Arial"/>
          <w:b/>
        </w:rPr>
        <w:t>GSAM Text, Line-In/Line-Out</w:t>
      </w:r>
    </w:p>
    <w:p w14:paraId="0000005F" w14:textId="77777777" w:rsidR="00F963BA" w:rsidRDefault="00F963BA">
      <w:pPr>
        <w:spacing w:line="276" w:lineRule="auto"/>
        <w:rPr>
          <w:rFonts w:ascii="Arial" w:eastAsia="Arial" w:hAnsi="Arial" w:cs="Arial"/>
          <w:b/>
          <w:sz w:val="22"/>
          <w:szCs w:val="22"/>
        </w:rPr>
      </w:pPr>
    </w:p>
    <w:p w14:paraId="00000060" w14:textId="77777777" w:rsidR="00F963BA" w:rsidRDefault="00000000">
      <w:pPr>
        <w:spacing w:line="276" w:lineRule="auto"/>
        <w:rPr>
          <w:rFonts w:ascii="Arial" w:eastAsia="Arial" w:hAnsi="Arial" w:cs="Arial"/>
          <w:b/>
          <w:sz w:val="22"/>
          <w:szCs w:val="22"/>
        </w:rPr>
      </w:pPr>
      <w:r>
        <w:rPr>
          <w:rFonts w:ascii="Arial" w:eastAsia="Arial" w:hAnsi="Arial" w:cs="Arial"/>
          <w:b/>
          <w:sz w:val="22"/>
          <w:szCs w:val="22"/>
        </w:rPr>
        <w:t>GSAM Baseline: Change 195 effective 1/17/2025</w:t>
      </w:r>
    </w:p>
    <w:p w14:paraId="00000061" w14:textId="77777777" w:rsidR="00F963BA" w:rsidRDefault="00000000">
      <w:pPr>
        <w:widowControl w:val="0"/>
        <w:rPr>
          <w:rFonts w:ascii="Arial" w:eastAsia="Arial" w:hAnsi="Arial" w:cs="Arial"/>
          <w:b/>
        </w:rPr>
      </w:pPr>
      <w:r>
        <w:rPr>
          <w:rFonts w:ascii="Arial" w:eastAsia="Arial" w:hAnsi="Arial" w:cs="Arial"/>
        </w:rPr>
        <w:t xml:space="preserve">• Additions to baseline made by rule are indicated by </w:t>
      </w:r>
      <w:r>
        <w:rPr>
          <w:rFonts w:ascii="Arial" w:eastAsia="Arial" w:hAnsi="Arial" w:cs="Arial"/>
          <w:b/>
        </w:rPr>
        <w:t>[bold text in brackets]</w:t>
      </w:r>
    </w:p>
    <w:p w14:paraId="00000062" w14:textId="77777777" w:rsidR="00F963BA" w:rsidRDefault="00000000">
      <w:pPr>
        <w:widowControl w:val="0"/>
        <w:rPr>
          <w:rFonts w:ascii="Arial" w:eastAsia="Arial" w:hAnsi="Arial" w:cs="Arial"/>
          <w:strike/>
        </w:rPr>
      </w:pPr>
      <w:r>
        <w:rPr>
          <w:rFonts w:ascii="Arial" w:eastAsia="Arial" w:hAnsi="Arial" w:cs="Arial"/>
        </w:rPr>
        <w:t xml:space="preserve">• Deletions to baseline made by rule are indicated by </w:t>
      </w:r>
      <w:r>
        <w:rPr>
          <w:rFonts w:ascii="Arial" w:eastAsia="Arial" w:hAnsi="Arial" w:cs="Arial"/>
          <w:strike/>
        </w:rPr>
        <w:t>strikethroughs</w:t>
      </w:r>
    </w:p>
    <w:p w14:paraId="00000063" w14:textId="77777777" w:rsidR="00F963BA" w:rsidRDefault="00000000">
      <w:pPr>
        <w:widowControl w:val="0"/>
        <w:rPr>
          <w:rFonts w:ascii="Arial" w:eastAsia="Arial" w:hAnsi="Arial" w:cs="Arial"/>
        </w:rPr>
      </w:pPr>
      <w:r>
        <w:rPr>
          <w:rFonts w:ascii="Arial" w:eastAsia="Arial" w:hAnsi="Arial" w:cs="Arial"/>
        </w:rPr>
        <w:t>• Five asterisks (* * * * *) indicate that there are no revisions between the preceding and following sections</w:t>
      </w:r>
    </w:p>
    <w:p w14:paraId="00000064" w14:textId="77777777" w:rsidR="00F963BA" w:rsidRDefault="00000000">
      <w:pPr>
        <w:widowControl w:val="0"/>
        <w:rPr>
          <w:rFonts w:ascii="Arial" w:eastAsia="Arial" w:hAnsi="Arial" w:cs="Arial"/>
        </w:rPr>
      </w:pPr>
      <w:r>
        <w:rPr>
          <w:rFonts w:ascii="Arial" w:eastAsia="Arial" w:hAnsi="Arial" w:cs="Arial"/>
        </w:rPr>
        <w:t>• Three asterisks (* * *) indicate that there are no revisions between the material shown within a subsection</w:t>
      </w:r>
    </w:p>
    <w:p w14:paraId="00000065" w14:textId="77777777" w:rsidR="00F963BA" w:rsidRDefault="00000000">
      <w:pPr>
        <w:spacing w:line="276" w:lineRule="auto"/>
        <w:rPr>
          <w:rFonts w:ascii="Arial" w:eastAsia="Arial" w:hAnsi="Arial" w:cs="Arial"/>
          <w:sz w:val="22"/>
          <w:szCs w:val="22"/>
        </w:rPr>
      </w:pPr>
      <w:bookmarkStart w:id="13" w:name="_sv7sa974pyju" w:colFirst="0" w:colLast="0"/>
      <w:bookmarkEnd w:id="13"/>
      <w:r>
        <w:rPr>
          <w:rFonts w:ascii="Arial" w:eastAsia="Arial" w:hAnsi="Arial" w:cs="Arial"/>
          <w:sz w:val="22"/>
          <w:szCs w:val="22"/>
        </w:rPr>
        <w:t>________________________________________________________________________</w:t>
      </w:r>
    </w:p>
    <w:p w14:paraId="00000066" w14:textId="77777777" w:rsidR="00F963BA" w:rsidRDefault="00F963BA">
      <w:pPr>
        <w:rPr>
          <w:rFonts w:ascii="Arial" w:eastAsia="Arial" w:hAnsi="Arial" w:cs="Arial"/>
          <w:b/>
          <w:shd w:val="clear" w:color="auto" w:fill="D9D9D9"/>
        </w:rPr>
      </w:pPr>
      <w:bookmarkStart w:id="14" w:name="_wsxq0yewrim6" w:colFirst="0" w:colLast="0"/>
      <w:bookmarkEnd w:id="14"/>
    </w:p>
    <w:p w14:paraId="00000067" w14:textId="77777777" w:rsidR="00F963BA" w:rsidRDefault="00000000">
      <w:pPr>
        <w:spacing w:line="276" w:lineRule="auto"/>
        <w:rPr>
          <w:rFonts w:ascii="Arial" w:eastAsia="Arial" w:hAnsi="Arial" w:cs="Arial"/>
        </w:rPr>
      </w:pPr>
      <w:r>
        <w:rPr>
          <w:rFonts w:ascii="Arial" w:eastAsia="Arial" w:hAnsi="Arial" w:cs="Arial"/>
        </w:rPr>
        <w:t>Part 501—General Services Administration Acquisition Regulation System</w:t>
      </w:r>
    </w:p>
    <w:p w14:paraId="00000068" w14:textId="77777777" w:rsidR="00F963BA" w:rsidRDefault="00F963BA">
      <w:pPr>
        <w:rPr>
          <w:rFonts w:ascii="Arial" w:eastAsia="Arial" w:hAnsi="Arial" w:cs="Arial"/>
        </w:rPr>
      </w:pPr>
      <w:bookmarkStart w:id="15" w:name="_xfm016c9lgt3" w:colFirst="0" w:colLast="0"/>
      <w:bookmarkEnd w:id="15"/>
    </w:p>
    <w:p w14:paraId="00000069" w14:textId="77777777" w:rsidR="00F963BA" w:rsidRDefault="00000000">
      <w:pPr>
        <w:rPr>
          <w:rFonts w:ascii="Arial" w:eastAsia="Arial" w:hAnsi="Arial" w:cs="Arial"/>
        </w:rPr>
      </w:pPr>
      <w:bookmarkStart w:id="16" w:name="_lgsorc25dh9y" w:colFirst="0" w:colLast="0"/>
      <w:bookmarkEnd w:id="16"/>
      <w:r>
        <w:rPr>
          <w:rFonts w:ascii="Arial" w:eastAsia="Arial" w:hAnsi="Arial" w:cs="Arial"/>
        </w:rPr>
        <w:t>* * * * *</w:t>
      </w:r>
    </w:p>
    <w:p w14:paraId="0000006A" w14:textId="77777777" w:rsidR="00F963BA" w:rsidRDefault="00F963BA">
      <w:pPr>
        <w:rPr>
          <w:rFonts w:ascii="Arial" w:eastAsia="Arial" w:hAnsi="Arial" w:cs="Arial"/>
        </w:rPr>
      </w:pPr>
      <w:bookmarkStart w:id="17" w:name="_8oed2wqh6qth" w:colFirst="0" w:colLast="0"/>
      <w:bookmarkEnd w:id="17"/>
    </w:p>
    <w:p w14:paraId="0000006B" w14:textId="77777777" w:rsidR="00F963BA" w:rsidRDefault="00000000">
      <w:pPr>
        <w:rPr>
          <w:rFonts w:ascii="Arial" w:eastAsia="Arial" w:hAnsi="Arial" w:cs="Arial"/>
        </w:rPr>
      </w:pPr>
      <w:bookmarkStart w:id="18" w:name="_fqwdivgwhcxm" w:colFirst="0" w:colLast="0"/>
      <w:bookmarkEnd w:id="18"/>
      <w:r>
        <w:rPr>
          <w:rFonts w:ascii="Arial" w:eastAsia="Arial" w:hAnsi="Arial" w:cs="Arial"/>
        </w:rPr>
        <w:t>Subpart 501.6—Career Development, Contracting Authority, and Responsibilities</w:t>
      </w:r>
    </w:p>
    <w:p w14:paraId="0000006C" w14:textId="77777777" w:rsidR="00F963BA" w:rsidRDefault="00F963BA">
      <w:pPr>
        <w:rPr>
          <w:rFonts w:ascii="Arial" w:eastAsia="Arial" w:hAnsi="Arial" w:cs="Arial"/>
        </w:rPr>
      </w:pPr>
      <w:bookmarkStart w:id="19" w:name="_a7mlqcf79mc1" w:colFirst="0" w:colLast="0"/>
      <w:bookmarkEnd w:id="19"/>
    </w:p>
    <w:p w14:paraId="0000006D" w14:textId="77777777" w:rsidR="00F963BA" w:rsidRDefault="00000000">
      <w:pPr>
        <w:rPr>
          <w:rFonts w:ascii="Arial" w:eastAsia="Arial" w:hAnsi="Arial" w:cs="Arial"/>
        </w:rPr>
      </w:pPr>
      <w:r>
        <w:rPr>
          <w:rFonts w:ascii="Arial" w:eastAsia="Arial" w:hAnsi="Arial" w:cs="Arial"/>
        </w:rPr>
        <w:t>* * * * *</w:t>
      </w:r>
      <w:r>
        <w:rPr>
          <w:rFonts w:ascii="Arial" w:eastAsia="Arial" w:hAnsi="Arial" w:cs="Arial"/>
        </w:rPr>
        <w:br/>
      </w:r>
    </w:p>
    <w:p w14:paraId="0000006E" w14:textId="77777777" w:rsidR="00F963BA" w:rsidRDefault="00000000">
      <w:pPr>
        <w:pStyle w:val="Heading2"/>
        <w:keepNext w:val="0"/>
        <w:keepLines w:val="0"/>
        <w:shd w:val="clear" w:color="auto" w:fill="FFFFFF"/>
        <w:spacing w:before="0" w:after="0"/>
        <w:rPr>
          <w:rFonts w:ascii="Arial" w:eastAsia="Arial" w:hAnsi="Arial" w:cs="Arial"/>
          <w:b w:val="0"/>
          <w:sz w:val="24"/>
          <w:szCs w:val="24"/>
        </w:rPr>
      </w:pPr>
      <w:bookmarkStart w:id="20" w:name="_6l7cr4ofsr3r" w:colFirst="0" w:colLast="0"/>
      <w:bookmarkEnd w:id="20"/>
      <w:r>
        <w:rPr>
          <w:rFonts w:ascii="Arial" w:eastAsia="Arial" w:hAnsi="Arial" w:cs="Arial"/>
          <w:b w:val="0"/>
          <w:sz w:val="24"/>
          <w:szCs w:val="24"/>
        </w:rPr>
        <w:t>501.601 General.</w:t>
      </w:r>
    </w:p>
    <w:p w14:paraId="0000006F" w14:textId="77777777" w:rsidR="00F963BA" w:rsidRDefault="00000000">
      <w:pPr>
        <w:rPr>
          <w:rFonts w:ascii="Arial" w:eastAsia="Arial" w:hAnsi="Arial" w:cs="Arial"/>
          <w:b/>
        </w:rPr>
      </w:pPr>
      <w:r>
        <w:rPr>
          <w:rFonts w:ascii="Arial" w:eastAsia="Arial" w:hAnsi="Arial" w:cs="Arial"/>
        </w:rPr>
        <w:t xml:space="preserve">* * * </w:t>
      </w:r>
    </w:p>
    <w:p w14:paraId="00000070" w14:textId="77777777" w:rsidR="00F963BA" w:rsidRDefault="00000000">
      <w:pPr>
        <w:shd w:val="clear" w:color="auto" w:fill="FFFFFF"/>
        <w:ind w:firstLine="360"/>
        <w:rPr>
          <w:rFonts w:ascii="Arial" w:eastAsia="Arial" w:hAnsi="Arial" w:cs="Arial"/>
        </w:rPr>
      </w:pPr>
      <w:bookmarkStart w:id="21" w:name="_jmplv3n39eio" w:colFirst="0" w:colLast="0"/>
      <w:bookmarkEnd w:id="21"/>
      <w:r>
        <w:rPr>
          <w:rFonts w:ascii="Arial" w:eastAsia="Arial" w:hAnsi="Arial" w:cs="Arial"/>
        </w:rPr>
        <w:t xml:space="preserve">(b) </w:t>
      </w:r>
      <w:r>
        <w:rPr>
          <w:rFonts w:ascii="Arial" w:eastAsia="Arial" w:hAnsi="Arial" w:cs="Arial"/>
          <w:i/>
        </w:rPr>
        <w:t xml:space="preserve">Contracting </w:t>
      </w:r>
      <w:r>
        <w:rPr>
          <w:rFonts w:ascii="Arial" w:eastAsia="Arial" w:hAnsi="Arial" w:cs="Arial"/>
          <w:b/>
          <w:i/>
        </w:rPr>
        <w:t xml:space="preserve">[and other </w:t>
      </w:r>
      <w:proofErr w:type="gramStart"/>
      <w:r>
        <w:rPr>
          <w:rFonts w:ascii="Arial" w:eastAsia="Arial" w:hAnsi="Arial" w:cs="Arial"/>
          <w:b/>
          <w:i/>
        </w:rPr>
        <w:t>Acquisition ]</w:t>
      </w:r>
      <w:r>
        <w:rPr>
          <w:rFonts w:ascii="Arial" w:eastAsia="Arial" w:hAnsi="Arial" w:cs="Arial"/>
          <w:i/>
        </w:rPr>
        <w:t>Officials</w:t>
      </w:r>
      <w:proofErr w:type="gramEnd"/>
      <w:r>
        <w:rPr>
          <w:rFonts w:ascii="Arial" w:eastAsia="Arial" w:hAnsi="Arial" w:cs="Arial"/>
        </w:rPr>
        <w:t>.</w:t>
      </w:r>
    </w:p>
    <w:p w14:paraId="00000071" w14:textId="76C7ED46" w:rsidR="00F963BA" w:rsidRDefault="00000000">
      <w:pPr>
        <w:ind w:firstLine="720"/>
        <w:rPr>
          <w:rFonts w:ascii="Arial" w:eastAsia="Arial" w:hAnsi="Arial" w:cs="Arial"/>
        </w:rPr>
      </w:pPr>
      <w:r>
        <w:rPr>
          <w:rFonts w:ascii="Arial" w:eastAsia="Arial" w:hAnsi="Arial" w:cs="Arial"/>
        </w:rPr>
        <w:t xml:space="preserve">(1) </w:t>
      </w:r>
      <w:r>
        <w:rPr>
          <w:rFonts w:ascii="Arial" w:eastAsia="Arial" w:hAnsi="Arial" w:cs="Arial"/>
          <w:b/>
        </w:rPr>
        <w:t>[</w:t>
      </w:r>
      <w:r>
        <w:rPr>
          <w:rFonts w:ascii="Arial" w:eastAsia="Arial" w:hAnsi="Arial" w:cs="Arial"/>
          <w:b/>
          <w:i/>
        </w:rPr>
        <w:t>Head of the contracting activity (HCA)</w:t>
      </w:r>
      <w:r>
        <w:rPr>
          <w:rFonts w:ascii="Arial" w:eastAsia="Arial" w:hAnsi="Arial" w:cs="Arial"/>
          <w:b/>
        </w:rPr>
        <w:t>. (</w:t>
      </w:r>
      <w:proofErr w:type="spellStart"/>
      <w:r>
        <w:rPr>
          <w:rFonts w:ascii="Arial" w:eastAsia="Arial" w:hAnsi="Arial" w:cs="Arial"/>
          <w:b/>
        </w:rPr>
        <w:t>i</w:t>
      </w:r>
      <w:proofErr w:type="spellEnd"/>
      <w:r>
        <w:rPr>
          <w:rFonts w:ascii="Arial" w:eastAsia="Arial" w:hAnsi="Arial" w:cs="Arial"/>
          <w:b/>
        </w:rPr>
        <w:t xml:space="preserve">) </w:t>
      </w:r>
      <w:r>
        <w:rPr>
          <w:rFonts w:ascii="Arial" w:eastAsia="Arial" w:hAnsi="Arial" w:cs="Arial"/>
          <w:b/>
          <w:i/>
        </w:rPr>
        <w:t>General</w:t>
      </w:r>
      <w:r>
        <w:rPr>
          <w:rFonts w:ascii="Arial" w:eastAsia="Arial" w:hAnsi="Arial" w:cs="Arial"/>
          <w:b/>
        </w:rPr>
        <w:t>.</w:t>
      </w:r>
      <w:r>
        <w:rPr>
          <w:rFonts w:ascii="Arial" w:eastAsia="Arial" w:hAnsi="Arial" w:cs="Arial"/>
          <w:b/>
          <w:i/>
        </w:rPr>
        <w:t xml:space="preserve"> </w:t>
      </w:r>
      <w:proofErr w:type="gramStart"/>
      <w:r>
        <w:rPr>
          <w:rFonts w:ascii="Arial" w:eastAsia="Arial" w:hAnsi="Arial" w:cs="Arial"/>
          <w:b/>
        </w:rPr>
        <w:t>]</w:t>
      </w:r>
      <w:r>
        <w:rPr>
          <w:rFonts w:ascii="Arial" w:eastAsia="Arial" w:hAnsi="Arial" w:cs="Arial"/>
        </w:rPr>
        <w:t>The</w:t>
      </w:r>
      <w:proofErr w:type="gramEnd"/>
      <w:r>
        <w:rPr>
          <w:rFonts w:ascii="Arial" w:eastAsia="Arial" w:hAnsi="Arial" w:cs="Arial"/>
        </w:rPr>
        <w:t xml:space="preserve"> </w:t>
      </w:r>
      <w:r>
        <w:rPr>
          <w:rFonts w:ascii="Arial" w:eastAsia="Arial" w:hAnsi="Arial" w:cs="Arial"/>
          <w:strike/>
        </w:rPr>
        <w:t>Head of the Contracting Activity (HCA)</w:t>
      </w:r>
      <w:r>
        <w:rPr>
          <w:rFonts w:ascii="Arial" w:eastAsia="Arial" w:hAnsi="Arial" w:cs="Arial"/>
          <w:b/>
        </w:rPr>
        <w:t>[HCA]</w:t>
      </w:r>
      <w:r>
        <w:rPr>
          <w:rFonts w:ascii="Arial" w:eastAsia="Arial" w:hAnsi="Arial" w:cs="Arial"/>
        </w:rPr>
        <w:t xml:space="preserve"> is ultimately responsible for managing all aspects of their respective contracting activity. Additional roles are identified throughout the FAR and GSAM to support HCAs in their responsibilities, including the Contracting Director, Contracting Activity Advocate for </w:t>
      </w:r>
      <w:proofErr w:type="gramStart"/>
      <w:r>
        <w:rPr>
          <w:rFonts w:ascii="Arial" w:eastAsia="Arial" w:hAnsi="Arial" w:cs="Arial"/>
        </w:rPr>
        <w:t>Competition,</w:t>
      </w:r>
      <w:ins w:id="22" w:author="Francis Poe" w:date="2025-02-07T11:37:00Z" w16du:dateUtc="2025-02-07T16:37:00Z">
        <w:r w:rsidR="00D22864">
          <w:rPr>
            <w:rFonts w:ascii="Arial" w:eastAsia="Arial" w:hAnsi="Arial" w:cs="Arial"/>
          </w:rPr>
          <w:t>[</w:t>
        </w:r>
      </w:ins>
      <w:proofErr w:type="gramEnd"/>
      <w:ins w:id="23" w:author="Francis Poe" w:date="2025-02-07T11:34:00Z" w16du:dateUtc="2025-02-07T16:34:00Z">
        <w:r w:rsidR="00D22864">
          <w:rPr>
            <w:rFonts w:ascii="Arial" w:eastAsia="Arial" w:hAnsi="Arial" w:cs="Arial"/>
          </w:rPr>
          <w:t xml:space="preserve"> </w:t>
        </w:r>
      </w:ins>
      <w:ins w:id="24" w:author="Francis Poe" w:date="2025-02-07T11:36:00Z" w16du:dateUtc="2025-02-07T16:36:00Z">
        <w:r w:rsidR="00D22864">
          <w:rPr>
            <w:rFonts w:ascii="Arial" w:eastAsia="Arial" w:hAnsi="Arial" w:cs="Arial"/>
          </w:rPr>
          <w:t>]</w:t>
        </w:r>
      </w:ins>
      <w:r>
        <w:rPr>
          <w:rFonts w:ascii="Arial" w:eastAsia="Arial" w:hAnsi="Arial" w:cs="Arial"/>
        </w:rPr>
        <w:t xml:space="preserve">and Acquisition Career Navigator (ACN), and Acquisition Subject Matter Experts (A-SMEs) in key acquisition areas such as small business, labor, sustainability, and cybersecurity. The HCA may also designate a Contracting Executive by making the appointment in writing and transmitting a copy to the Senior Procurement Executive. Additional resources for HCAs, Contracting Executives, Contracting Directors, Advocates for and A-SMEs can be found on the Acquisition Contacts and Offices page on the GSA Acquisition Portal at </w:t>
      </w:r>
      <w:hyperlink r:id="rId8">
        <w:r w:rsidR="00F963BA">
          <w:rPr>
            <w:rFonts w:ascii="Arial" w:eastAsia="Arial" w:hAnsi="Arial" w:cs="Arial"/>
            <w:color w:val="1155CC"/>
            <w:u w:val="single"/>
          </w:rPr>
          <w:t>https://insite.gsagov/acquisitionportal</w:t>
        </w:r>
      </w:hyperlink>
      <w:r>
        <w:rPr>
          <w:rFonts w:ascii="Arial" w:eastAsia="Arial" w:hAnsi="Arial" w:cs="Arial"/>
        </w:rPr>
        <w:t>.</w:t>
      </w:r>
    </w:p>
    <w:p w14:paraId="00000072" w14:textId="77777777" w:rsidR="00F963BA" w:rsidRDefault="00000000">
      <w:pPr>
        <w:ind w:firstLine="720"/>
        <w:rPr>
          <w:rFonts w:ascii="Arial" w:eastAsia="Arial" w:hAnsi="Arial" w:cs="Arial"/>
          <w:b/>
          <w:color w:val="222222"/>
        </w:rPr>
      </w:pPr>
      <w:r>
        <w:rPr>
          <w:rFonts w:ascii="Arial" w:eastAsia="Arial" w:hAnsi="Arial" w:cs="Arial"/>
          <w:b/>
        </w:rPr>
        <w:t xml:space="preserve">[(ii) </w:t>
      </w:r>
      <w:r>
        <w:rPr>
          <w:rFonts w:ascii="Arial" w:eastAsia="Arial" w:hAnsi="Arial" w:cs="Arial"/>
          <w:b/>
          <w:i/>
          <w:color w:val="222222"/>
        </w:rPr>
        <w:t>Contracting officer designation and authority.</w:t>
      </w:r>
      <w:r>
        <w:rPr>
          <w:rFonts w:ascii="Arial" w:eastAsia="Arial" w:hAnsi="Arial" w:cs="Arial"/>
          <w:b/>
          <w:color w:val="222222"/>
        </w:rPr>
        <w:t xml:space="preserve"> HCAs are designated contracting officers with senior level warrants by virtue of their position. The SPE may suspend or terminate </w:t>
      </w:r>
      <w:proofErr w:type="gramStart"/>
      <w:r>
        <w:rPr>
          <w:rFonts w:ascii="Arial" w:eastAsia="Arial" w:hAnsi="Arial" w:cs="Arial"/>
          <w:b/>
          <w:color w:val="222222"/>
        </w:rPr>
        <w:t>an HCA’s</w:t>
      </w:r>
      <w:proofErr w:type="gramEnd"/>
      <w:r>
        <w:rPr>
          <w:rFonts w:ascii="Arial" w:eastAsia="Arial" w:hAnsi="Arial" w:cs="Arial"/>
          <w:b/>
          <w:color w:val="222222"/>
        </w:rPr>
        <w:t xml:space="preserve"> contracting officer authority (see 501.603-4(a)) or take any other action deemed necessary (e.g., change their warrant level). </w:t>
      </w:r>
    </w:p>
    <w:p w14:paraId="00000073" w14:textId="77777777" w:rsidR="00F963BA" w:rsidRDefault="00000000">
      <w:pPr>
        <w:ind w:firstLine="1440"/>
        <w:rPr>
          <w:rFonts w:ascii="Arial" w:eastAsia="Arial" w:hAnsi="Arial" w:cs="Arial"/>
          <w:b/>
          <w:color w:val="222222"/>
        </w:rPr>
      </w:pPr>
      <w:r>
        <w:rPr>
          <w:rFonts w:ascii="Arial" w:eastAsia="Arial" w:hAnsi="Arial" w:cs="Arial"/>
          <w:b/>
          <w:color w:val="222222"/>
        </w:rPr>
        <w:t xml:space="preserve">(A) </w:t>
      </w:r>
      <w:r>
        <w:rPr>
          <w:rFonts w:ascii="Arial" w:eastAsia="Arial" w:hAnsi="Arial" w:cs="Arial"/>
          <w:b/>
          <w:i/>
          <w:color w:val="222222"/>
        </w:rPr>
        <w:t>Limitation</w:t>
      </w:r>
      <w:r>
        <w:rPr>
          <w:rFonts w:ascii="Arial" w:eastAsia="Arial" w:hAnsi="Arial" w:cs="Arial"/>
          <w:b/>
          <w:color w:val="222222"/>
        </w:rPr>
        <w:t xml:space="preserve">. If the HCA has not satisfied </w:t>
      </w:r>
      <w:proofErr w:type="gramStart"/>
      <w:r>
        <w:rPr>
          <w:rFonts w:ascii="Arial" w:eastAsia="Arial" w:hAnsi="Arial" w:cs="Arial"/>
          <w:b/>
          <w:color w:val="222222"/>
        </w:rPr>
        <w:t>all of</w:t>
      </w:r>
      <w:proofErr w:type="gramEnd"/>
      <w:r>
        <w:rPr>
          <w:rFonts w:ascii="Arial" w:eastAsia="Arial" w:hAnsi="Arial" w:cs="Arial"/>
          <w:b/>
          <w:color w:val="222222"/>
        </w:rPr>
        <w:t xml:space="preserve"> the requirements to hold a senior level warrant, HCAs will only use their contracting officer authority in exceptional circumstances. Due to this limited scope, the requirements of 501.603-1(b) and (c), 501.603-2, and 501.603-3 do not apply. When an HCA uses their authority as a contracting officer pursuant to this </w:t>
      </w:r>
      <w:r>
        <w:rPr>
          <w:rFonts w:ascii="Arial" w:eastAsia="Arial" w:hAnsi="Arial" w:cs="Arial"/>
          <w:b/>
          <w:color w:val="222222"/>
        </w:rPr>
        <w:lastRenderedPageBreak/>
        <w:t xml:space="preserve">limitation they must write a memo-to-file to document the exceptional circumstances supporting such use. A copy of the memo-to-file must be submitted to the SPE at spe.request@gsa.gov within 5 days of use. </w:t>
      </w:r>
    </w:p>
    <w:p w14:paraId="00000074" w14:textId="77777777" w:rsidR="00F963BA" w:rsidRDefault="00000000">
      <w:pPr>
        <w:ind w:firstLine="1440"/>
        <w:rPr>
          <w:rFonts w:ascii="Arial" w:eastAsia="Arial" w:hAnsi="Arial" w:cs="Arial"/>
          <w:b/>
          <w:color w:val="222222"/>
        </w:rPr>
      </w:pPr>
      <w:r>
        <w:rPr>
          <w:rFonts w:ascii="Arial" w:eastAsia="Arial" w:hAnsi="Arial" w:cs="Arial"/>
          <w:b/>
          <w:color w:val="222222"/>
        </w:rPr>
        <w:t xml:space="preserve">(B) </w:t>
      </w:r>
      <w:r>
        <w:rPr>
          <w:rFonts w:ascii="Arial" w:eastAsia="Arial" w:hAnsi="Arial" w:cs="Arial"/>
          <w:b/>
          <w:i/>
          <w:color w:val="222222"/>
        </w:rPr>
        <w:t>Exception</w:t>
      </w:r>
      <w:r>
        <w:rPr>
          <w:rFonts w:ascii="Arial" w:eastAsia="Arial" w:hAnsi="Arial" w:cs="Arial"/>
          <w:b/>
          <w:color w:val="222222"/>
        </w:rPr>
        <w:t xml:space="preserve">. Paragraph (b)(1)(ii)(A) of this section does not apply to HCAs who obtain and maintain a permanent or a temporary warrant as described in </w:t>
      </w:r>
      <w:r>
        <w:rPr>
          <w:rFonts w:ascii="Arial" w:eastAsia="Arial" w:hAnsi="Arial" w:cs="Arial"/>
          <w:b/>
        </w:rPr>
        <w:t>501.603-3</w:t>
      </w:r>
      <w:r>
        <w:rPr>
          <w:rFonts w:ascii="Arial" w:eastAsia="Arial" w:hAnsi="Arial" w:cs="Arial"/>
          <w:b/>
          <w:color w:val="222222"/>
        </w:rPr>
        <w:t>.]</w:t>
      </w:r>
    </w:p>
    <w:p w14:paraId="00000075" w14:textId="77777777" w:rsidR="00F963BA" w:rsidRDefault="00000000">
      <w:pPr>
        <w:shd w:val="clear" w:color="auto" w:fill="FFFFFF"/>
        <w:ind w:firstLine="720"/>
        <w:rPr>
          <w:rFonts w:ascii="Arial" w:eastAsia="Arial" w:hAnsi="Arial" w:cs="Arial"/>
        </w:rPr>
      </w:pPr>
      <w:bookmarkStart w:id="25" w:name="_1mf8eyez7hkn" w:colFirst="0" w:colLast="0"/>
      <w:bookmarkEnd w:id="25"/>
      <w:r>
        <w:rPr>
          <w:rFonts w:ascii="Arial" w:eastAsia="Arial" w:hAnsi="Arial" w:cs="Arial"/>
          <w:highlight w:val="white"/>
        </w:rPr>
        <w:t xml:space="preserve">(2) </w:t>
      </w:r>
      <w:proofErr w:type="gramStart"/>
      <w:r>
        <w:rPr>
          <w:rFonts w:ascii="Arial" w:eastAsia="Arial" w:hAnsi="Arial" w:cs="Arial"/>
          <w:strike/>
          <w:highlight w:val="white"/>
        </w:rPr>
        <w:t>HCA</w:t>
      </w:r>
      <w:r>
        <w:rPr>
          <w:rFonts w:ascii="Arial" w:eastAsia="Arial" w:hAnsi="Arial" w:cs="Arial"/>
          <w:b/>
          <w:highlight w:val="white"/>
        </w:rPr>
        <w:t>[</w:t>
      </w:r>
      <w:proofErr w:type="gramEnd"/>
      <w:r>
        <w:rPr>
          <w:rFonts w:ascii="Arial" w:eastAsia="Arial" w:hAnsi="Arial" w:cs="Arial"/>
          <w:b/>
          <w:i/>
        </w:rPr>
        <w:t>HCA responsibilities]</w:t>
      </w:r>
      <w:r>
        <w:rPr>
          <w:rFonts w:ascii="Arial" w:eastAsia="Arial" w:hAnsi="Arial" w:cs="Arial"/>
          <w:highlight w:val="white"/>
        </w:rPr>
        <w:t xml:space="preserve">. A summary of HCA responsibilities </w:t>
      </w:r>
      <w:proofErr w:type="gramStart"/>
      <w:r>
        <w:rPr>
          <w:rFonts w:ascii="Arial" w:eastAsia="Arial" w:hAnsi="Arial" w:cs="Arial"/>
          <w:highlight w:val="white"/>
        </w:rPr>
        <w:t>include</w:t>
      </w:r>
      <w:proofErr w:type="gramEnd"/>
      <w:r>
        <w:rPr>
          <w:rFonts w:ascii="Arial" w:eastAsia="Arial" w:hAnsi="Arial" w:cs="Arial"/>
          <w:highlight w:val="white"/>
        </w:rPr>
        <w:t>, but are not limited to:</w:t>
      </w:r>
    </w:p>
    <w:p w14:paraId="00000076" w14:textId="77777777" w:rsidR="00F963BA" w:rsidRDefault="00000000">
      <w:pPr>
        <w:rPr>
          <w:rFonts w:ascii="Arial" w:eastAsia="Arial" w:hAnsi="Arial" w:cs="Arial"/>
        </w:rPr>
      </w:pPr>
      <w:r>
        <w:rPr>
          <w:rFonts w:ascii="Arial" w:eastAsia="Arial" w:hAnsi="Arial" w:cs="Arial"/>
        </w:rPr>
        <w:t xml:space="preserve">* * * </w:t>
      </w:r>
    </w:p>
    <w:p w14:paraId="00000077" w14:textId="77777777" w:rsidR="00F963BA" w:rsidRDefault="00F963BA">
      <w:pPr>
        <w:rPr>
          <w:rFonts w:ascii="Arial" w:eastAsia="Arial" w:hAnsi="Arial" w:cs="Arial"/>
        </w:rPr>
      </w:pPr>
    </w:p>
    <w:p w14:paraId="00000078" w14:textId="77777777" w:rsidR="00F963BA" w:rsidRDefault="00000000">
      <w:pPr>
        <w:rPr>
          <w:rFonts w:ascii="Arial" w:eastAsia="Arial" w:hAnsi="Arial" w:cs="Arial"/>
        </w:rPr>
      </w:pPr>
      <w:r>
        <w:rPr>
          <w:rFonts w:ascii="Arial" w:eastAsia="Arial" w:hAnsi="Arial" w:cs="Arial"/>
        </w:rPr>
        <w:t>* * * * *</w:t>
      </w:r>
    </w:p>
    <w:p w14:paraId="00000079" w14:textId="77777777" w:rsidR="00F963BA" w:rsidRDefault="00F963BA">
      <w:pPr>
        <w:rPr>
          <w:rFonts w:ascii="Arial" w:eastAsia="Arial" w:hAnsi="Arial" w:cs="Arial"/>
        </w:rPr>
      </w:pPr>
      <w:bookmarkStart w:id="26" w:name="_1evyo6ht6nb1" w:colFirst="0" w:colLast="0"/>
      <w:bookmarkEnd w:id="26"/>
    </w:p>
    <w:p w14:paraId="0000007A" w14:textId="77777777" w:rsidR="00F963BA" w:rsidRDefault="00000000">
      <w:pPr>
        <w:rPr>
          <w:rFonts w:ascii="Arial" w:eastAsia="Arial" w:hAnsi="Arial" w:cs="Arial"/>
        </w:rPr>
      </w:pPr>
      <w:bookmarkStart w:id="27" w:name="_e2wm8uz3iu40" w:colFirst="0" w:colLast="0"/>
      <w:bookmarkEnd w:id="27"/>
      <w:r>
        <w:rPr>
          <w:rFonts w:ascii="Arial" w:eastAsia="Arial" w:hAnsi="Arial" w:cs="Arial"/>
        </w:rPr>
        <w:t>501.603 Selection, appointment, and termination of appointment for contracting officers.</w:t>
      </w:r>
    </w:p>
    <w:p w14:paraId="0000007B" w14:textId="77777777" w:rsidR="00F963BA" w:rsidRDefault="00F963BA">
      <w:pPr>
        <w:rPr>
          <w:rFonts w:ascii="Arial" w:eastAsia="Arial" w:hAnsi="Arial" w:cs="Arial"/>
        </w:rPr>
      </w:pPr>
      <w:bookmarkStart w:id="28" w:name="_oagy17qv3iaq" w:colFirst="0" w:colLast="0"/>
      <w:bookmarkEnd w:id="28"/>
    </w:p>
    <w:p w14:paraId="0000007C" w14:textId="77777777" w:rsidR="00F963BA" w:rsidRDefault="00000000">
      <w:pPr>
        <w:spacing w:line="276" w:lineRule="auto"/>
        <w:rPr>
          <w:rFonts w:ascii="Arial" w:eastAsia="Arial" w:hAnsi="Arial" w:cs="Arial"/>
        </w:rPr>
      </w:pPr>
      <w:bookmarkStart w:id="29" w:name="_osogszph8hxh" w:colFirst="0" w:colLast="0"/>
      <w:bookmarkEnd w:id="29"/>
      <w:r>
        <w:rPr>
          <w:rFonts w:ascii="Arial" w:eastAsia="Arial" w:hAnsi="Arial" w:cs="Arial"/>
        </w:rPr>
        <w:t>501.603-1 General.</w:t>
      </w:r>
    </w:p>
    <w:p w14:paraId="0000007D" w14:textId="55606BEA" w:rsidR="00F963BA" w:rsidRDefault="00000000">
      <w:pPr>
        <w:spacing w:line="276" w:lineRule="auto"/>
        <w:ind w:firstLine="360"/>
        <w:rPr>
          <w:rFonts w:ascii="Arial" w:eastAsia="Arial" w:hAnsi="Arial" w:cs="Arial"/>
          <w:b/>
          <w:highlight w:val="white"/>
        </w:rPr>
      </w:pPr>
      <w:bookmarkStart w:id="30" w:name="_brrl59g4si" w:colFirst="0" w:colLast="0"/>
      <w:bookmarkEnd w:id="30"/>
      <w:r>
        <w:rPr>
          <w:rFonts w:ascii="Arial" w:eastAsia="Arial" w:hAnsi="Arial" w:cs="Arial"/>
          <w:highlight w:val="white"/>
        </w:rPr>
        <w:t xml:space="preserve">(a) </w:t>
      </w:r>
      <w:r>
        <w:rPr>
          <w:rFonts w:ascii="Arial" w:eastAsia="Arial" w:hAnsi="Arial" w:cs="Arial"/>
          <w:i/>
          <w:highlight w:val="white"/>
        </w:rPr>
        <w:t>Definitions</w:t>
      </w:r>
      <w:r>
        <w:rPr>
          <w:rFonts w:ascii="Arial" w:eastAsia="Arial" w:hAnsi="Arial" w:cs="Arial"/>
          <w:highlight w:val="white"/>
        </w:rPr>
        <w:t xml:space="preserve">. </w:t>
      </w:r>
      <w:r>
        <w:rPr>
          <w:rFonts w:ascii="Arial" w:eastAsia="Arial" w:hAnsi="Arial" w:cs="Arial"/>
          <w:b/>
          <w:highlight w:val="white"/>
        </w:rPr>
        <w:t>[As used in this subsection</w:t>
      </w:r>
      <w:ins w:id="31" w:author="Francis Poe" w:date="2025-02-07T10:22:00Z" w16du:dateUtc="2025-02-07T15:22:00Z">
        <w:r w:rsidR="00410C30">
          <w:rPr>
            <w:rFonts w:ascii="Arial" w:eastAsia="Arial" w:hAnsi="Arial" w:cs="Arial"/>
            <w:b/>
            <w:highlight w:val="white"/>
          </w:rPr>
          <w:t>:</w:t>
        </w:r>
      </w:ins>
      <w:r>
        <w:rPr>
          <w:rFonts w:ascii="Arial" w:eastAsia="Arial" w:hAnsi="Arial" w:cs="Arial"/>
          <w:b/>
          <w:highlight w:val="white"/>
        </w:rPr>
        <w:t>]</w:t>
      </w:r>
    </w:p>
    <w:p w14:paraId="0000007E" w14:textId="77777777" w:rsidR="00F963BA" w:rsidRDefault="00000000">
      <w:pPr>
        <w:spacing w:line="276" w:lineRule="auto"/>
        <w:ind w:firstLine="360"/>
        <w:rPr>
          <w:rFonts w:ascii="Arial" w:eastAsia="Arial" w:hAnsi="Arial" w:cs="Arial"/>
        </w:rPr>
      </w:pPr>
      <w:bookmarkStart w:id="32" w:name="_u35e5w9bgkvt" w:colFirst="0" w:colLast="0"/>
      <w:bookmarkEnd w:id="32"/>
      <w:r>
        <w:rPr>
          <w:rFonts w:ascii="Arial" w:eastAsia="Arial" w:hAnsi="Arial" w:cs="Arial"/>
        </w:rPr>
        <w:t xml:space="preserve">* * * </w:t>
      </w:r>
    </w:p>
    <w:p w14:paraId="0000007F" w14:textId="77777777" w:rsidR="00F963BA" w:rsidRDefault="00000000">
      <w:pPr>
        <w:spacing w:line="276" w:lineRule="auto"/>
        <w:ind w:firstLine="360"/>
        <w:rPr>
          <w:rFonts w:ascii="Arial" w:eastAsia="Arial" w:hAnsi="Arial" w:cs="Arial"/>
        </w:rPr>
      </w:pPr>
      <w:bookmarkStart w:id="33" w:name="_vgltbdq8i0ky" w:colFirst="0" w:colLast="0"/>
      <w:bookmarkEnd w:id="33"/>
      <w:r>
        <w:rPr>
          <w:rFonts w:ascii="Arial" w:eastAsia="Arial" w:hAnsi="Arial" w:cs="Arial"/>
        </w:rPr>
        <w:t xml:space="preserve">(d) </w:t>
      </w:r>
      <w:r>
        <w:rPr>
          <w:rFonts w:ascii="Arial" w:eastAsia="Arial" w:hAnsi="Arial" w:cs="Arial"/>
          <w:i/>
        </w:rPr>
        <w:t>Contracting Officer Warrant Program (COWP)</w:t>
      </w:r>
      <w:r>
        <w:rPr>
          <w:rFonts w:ascii="Arial" w:eastAsia="Arial" w:hAnsi="Arial" w:cs="Arial"/>
        </w:rPr>
        <w:t>. * * *</w:t>
      </w:r>
    </w:p>
    <w:p w14:paraId="00000080" w14:textId="77777777" w:rsidR="00F963BA" w:rsidRDefault="00000000">
      <w:pPr>
        <w:spacing w:line="276" w:lineRule="auto"/>
        <w:ind w:firstLine="360"/>
        <w:rPr>
          <w:rFonts w:ascii="Arial" w:eastAsia="Arial" w:hAnsi="Arial" w:cs="Arial"/>
        </w:rPr>
      </w:pPr>
      <w:r>
        <w:rPr>
          <w:rFonts w:ascii="Arial" w:eastAsia="Arial" w:hAnsi="Arial" w:cs="Arial"/>
        </w:rPr>
        <w:t>* * *</w:t>
      </w:r>
    </w:p>
    <w:p w14:paraId="00000081" w14:textId="77777777" w:rsidR="00F963BA" w:rsidRDefault="00000000">
      <w:pPr>
        <w:spacing w:line="276" w:lineRule="auto"/>
        <w:ind w:firstLine="720"/>
        <w:rPr>
          <w:rFonts w:ascii="Arial" w:eastAsia="Arial" w:hAnsi="Arial" w:cs="Arial"/>
        </w:rPr>
      </w:pPr>
      <w:bookmarkStart w:id="34" w:name="_zff8hcckte5v" w:colFirst="0" w:colLast="0"/>
      <w:bookmarkEnd w:id="34"/>
      <w:r>
        <w:rPr>
          <w:rFonts w:ascii="Arial" w:eastAsia="Arial" w:hAnsi="Arial" w:cs="Arial"/>
        </w:rPr>
        <w:t xml:space="preserve">(3) </w:t>
      </w:r>
      <w:r>
        <w:rPr>
          <w:rFonts w:ascii="Arial" w:eastAsia="Arial" w:hAnsi="Arial" w:cs="Arial"/>
          <w:i/>
        </w:rPr>
        <w:t>Responsibilities</w:t>
      </w:r>
      <w:r>
        <w:rPr>
          <w:rFonts w:ascii="Arial" w:eastAsia="Arial" w:hAnsi="Arial" w:cs="Arial"/>
        </w:rPr>
        <w:t>.</w:t>
      </w:r>
    </w:p>
    <w:p w14:paraId="00000082" w14:textId="77777777" w:rsidR="00F963BA" w:rsidRDefault="00000000">
      <w:pPr>
        <w:spacing w:line="276" w:lineRule="auto"/>
        <w:ind w:firstLine="1080"/>
        <w:rPr>
          <w:rFonts w:ascii="Arial" w:eastAsia="Arial" w:hAnsi="Arial" w:cs="Arial"/>
        </w:rPr>
      </w:pPr>
      <w:bookmarkStart w:id="35" w:name="_13w5t4eux55j" w:colFirst="0" w:colLast="0"/>
      <w:bookmarkEnd w:id="35"/>
      <w:r>
        <w:rPr>
          <w:rFonts w:ascii="Arial" w:eastAsia="Arial" w:hAnsi="Arial" w:cs="Arial"/>
        </w:rPr>
        <w:t>(</w:t>
      </w:r>
      <w:proofErr w:type="spellStart"/>
      <w:r>
        <w:rPr>
          <w:rFonts w:ascii="Arial" w:eastAsia="Arial" w:hAnsi="Arial" w:cs="Arial"/>
        </w:rPr>
        <w:t>i</w:t>
      </w:r>
      <w:proofErr w:type="spellEnd"/>
      <w:r>
        <w:rPr>
          <w:rFonts w:ascii="Arial" w:eastAsia="Arial" w:hAnsi="Arial" w:cs="Arial"/>
        </w:rPr>
        <w:t>) GSA’s SPE:</w:t>
      </w:r>
    </w:p>
    <w:p w14:paraId="00000083" w14:textId="77777777" w:rsidR="00F963BA" w:rsidRDefault="00000000">
      <w:pPr>
        <w:spacing w:line="276" w:lineRule="auto"/>
        <w:ind w:firstLine="1440"/>
        <w:rPr>
          <w:rFonts w:ascii="Arial" w:eastAsia="Arial" w:hAnsi="Arial" w:cs="Arial"/>
        </w:rPr>
      </w:pPr>
      <w:bookmarkStart w:id="36" w:name="_77gfx1uj1j39" w:colFirst="0" w:colLast="0"/>
      <w:bookmarkEnd w:id="36"/>
      <w:r>
        <w:rPr>
          <w:rFonts w:ascii="Arial" w:eastAsia="Arial" w:hAnsi="Arial" w:cs="Arial"/>
        </w:rPr>
        <w:t>(A) Establishes the policies, procedures, and requirements that govern COWP.</w:t>
      </w:r>
    </w:p>
    <w:p w14:paraId="00000084" w14:textId="77777777" w:rsidR="00F963BA" w:rsidRDefault="00000000">
      <w:pPr>
        <w:spacing w:line="276" w:lineRule="auto"/>
        <w:ind w:firstLine="1440"/>
        <w:rPr>
          <w:rFonts w:ascii="Arial" w:eastAsia="Arial" w:hAnsi="Arial" w:cs="Arial"/>
        </w:rPr>
      </w:pPr>
      <w:bookmarkStart w:id="37" w:name="_fyhkyelmhxlh" w:colFirst="0" w:colLast="0"/>
      <w:bookmarkEnd w:id="37"/>
      <w:r>
        <w:rPr>
          <w:rFonts w:ascii="Arial" w:eastAsia="Arial" w:hAnsi="Arial" w:cs="Arial"/>
        </w:rPr>
        <w:t>(B) Approves/disapproves in writing, any deviations, waivers or exemptions from any of the COWP requirements.</w:t>
      </w:r>
    </w:p>
    <w:p w14:paraId="00000085" w14:textId="77777777" w:rsidR="00F963BA" w:rsidRDefault="00000000">
      <w:pPr>
        <w:spacing w:line="276" w:lineRule="auto"/>
        <w:ind w:firstLine="1440"/>
        <w:rPr>
          <w:rFonts w:ascii="Arial" w:eastAsia="Arial" w:hAnsi="Arial" w:cs="Arial"/>
        </w:rPr>
      </w:pPr>
      <w:bookmarkStart w:id="38" w:name="_nj1lr1ru6yus" w:colFirst="0" w:colLast="0"/>
      <w:bookmarkEnd w:id="38"/>
      <w:r>
        <w:rPr>
          <w:rFonts w:ascii="Arial" w:eastAsia="Arial" w:hAnsi="Arial" w:cs="Arial"/>
        </w:rPr>
        <w:t>(C)  Minimum standards for GSA warrants are identified on the Acquisition Career Management pages on the GSA Acquisition Portal at https://insite.gsa.gov/acquisitionportal.</w:t>
      </w:r>
    </w:p>
    <w:p w14:paraId="00000086" w14:textId="5DC706B0" w:rsidR="00F963BA" w:rsidRDefault="00000000">
      <w:pPr>
        <w:spacing w:line="276" w:lineRule="auto"/>
        <w:ind w:firstLine="1440"/>
        <w:rPr>
          <w:rFonts w:ascii="Arial" w:eastAsia="Arial" w:hAnsi="Arial" w:cs="Arial"/>
        </w:rPr>
      </w:pPr>
      <w:bookmarkStart w:id="39" w:name="_sejpaulqwuea" w:colFirst="0" w:colLast="0"/>
      <w:bookmarkEnd w:id="39"/>
      <w:r>
        <w:rPr>
          <w:rFonts w:ascii="Arial" w:eastAsia="Arial" w:hAnsi="Arial" w:cs="Arial"/>
          <w:b/>
        </w:rPr>
        <w:t xml:space="preserve">[(D) Authorizes changes in warrant level thresholds (see </w:t>
      </w:r>
      <w:del w:id="40" w:author="Francis Poe" w:date="2025-02-07T10:28:00Z" w16du:dateUtc="2025-02-07T15:28:00Z">
        <w:r w:rsidDel="00410C30">
          <w:rPr>
            <w:rFonts w:ascii="Arial" w:eastAsia="Arial" w:hAnsi="Arial" w:cs="Arial"/>
            <w:b/>
          </w:rPr>
          <w:delText>501.603-1</w:delText>
        </w:r>
      </w:del>
      <w:ins w:id="41" w:author="Francis Poe" w:date="2025-02-07T10:28:00Z" w16du:dateUtc="2025-02-07T15:28:00Z">
        <w:r w:rsidR="00410C30">
          <w:rPr>
            <w:rFonts w:ascii="Arial" w:eastAsia="Arial" w:hAnsi="Arial" w:cs="Arial"/>
            <w:b/>
          </w:rPr>
          <w:t xml:space="preserve">paragraph </w:t>
        </w:r>
      </w:ins>
      <w:r>
        <w:rPr>
          <w:rFonts w:ascii="Arial" w:eastAsia="Arial" w:hAnsi="Arial" w:cs="Arial"/>
          <w:b/>
        </w:rPr>
        <w:t>(d)(5)(iv)</w:t>
      </w:r>
      <w:del w:id="42" w:author="Francis Poe" w:date="2025-02-07T10:34:00Z" w16du:dateUtc="2025-02-07T15:34:00Z">
        <w:r w:rsidDel="00E77F33">
          <w:rPr>
            <w:rFonts w:ascii="Arial" w:eastAsia="Arial" w:hAnsi="Arial" w:cs="Arial"/>
            <w:b/>
          </w:rPr>
          <w:delText>)</w:delText>
        </w:r>
      </w:del>
      <w:ins w:id="43" w:author="Francis Poe" w:date="2025-02-07T10:28:00Z" w16du:dateUtc="2025-02-07T15:28:00Z">
        <w:r w:rsidR="00410C30">
          <w:rPr>
            <w:rFonts w:ascii="Arial" w:eastAsia="Arial" w:hAnsi="Arial" w:cs="Arial"/>
            <w:b/>
          </w:rPr>
          <w:t xml:space="preserve"> </w:t>
        </w:r>
        <w:r w:rsidR="00410C30" w:rsidRPr="00410C30">
          <w:rPr>
            <w:rFonts w:ascii="Arial" w:eastAsia="Arial" w:hAnsi="Arial" w:cs="Arial"/>
            <w:b/>
          </w:rPr>
          <w:t>of this subsection</w:t>
        </w:r>
      </w:ins>
      <w:ins w:id="44" w:author="Francis Poe" w:date="2025-02-07T10:34:00Z" w16du:dateUtc="2025-02-07T15:34:00Z">
        <w:r w:rsidR="00E77F33">
          <w:rPr>
            <w:rFonts w:ascii="Arial" w:eastAsia="Arial" w:hAnsi="Arial" w:cs="Arial"/>
            <w:b/>
          </w:rPr>
          <w:t>)</w:t>
        </w:r>
      </w:ins>
      <w:r>
        <w:rPr>
          <w:rFonts w:ascii="Arial" w:eastAsia="Arial" w:hAnsi="Arial" w:cs="Arial"/>
          <w:b/>
        </w:rPr>
        <w:t>.]</w:t>
      </w:r>
    </w:p>
    <w:p w14:paraId="00000087" w14:textId="77777777" w:rsidR="00F963BA" w:rsidRDefault="00000000">
      <w:pPr>
        <w:ind w:left="360"/>
        <w:rPr>
          <w:rFonts w:ascii="Arial" w:eastAsia="Arial" w:hAnsi="Arial" w:cs="Arial"/>
          <w:highlight w:val="yellow"/>
        </w:rPr>
      </w:pPr>
      <w:r>
        <w:rPr>
          <w:rFonts w:ascii="Arial" w:eastAsia="Arial" w:hAnsi="Arial" w:cs="Arial"/>
        </w:rPr>
        <w:t>* * *</w:t>
      </w:r>
    </w:p>
    <w:p w14:paraId="00000088" w14:textId="77777777" w:rsidR="00F963BA" w:rsidRDefault="00F963BA">
      <w:pPr>
        <w:ind w:left="720"/>
        <w:rPr>
          <w:rFonts w:ascii="Arial" w:eastAsia="Arial" w:hAnsi="Arial" w:cs="Arial"/>
          <w:b/>
        </w:rPr>
      </w:pPr>
      <w:bookmarkStart w:id="45" w:name="_vwkm8kc6qrgf" w:colFirst="0" w:colLast="0"/>
      <w:bookmarkEnd w:id="45"/>
    </w:p>
    <w:p w14:paraId="00000089" w14:textId="77777777" w:rsidR="00F963BA" w:rsidRDefault="00000000">
      <w:pPr>
        <w:rPr>
          <w:rFonts w:ascii="Arial" w:eastAsia="Arial" w:hAnsi="Arial" w:cs="Arial"/>
        </w:rPr>
      </w:pPr>
      <w:bookmarkStart w:id="46" w:name="_2m98qwocyiv7" w:colFirst="0" w:colLast="0"/>
      <w:bookmarkEnd w:id="46"/>
      <w:r>
        <w:rPr>
          <w:rFonts w:ascii="Arial" w:eastAsia="Arial" w:hAnsi="Arial" w:cs="Arial"/>
        </w:rPr>
        <w:t>501.603-2 Selection.</w:t>
      </w:r>
    </w:p>
    <w:p w14:paraId="0000008A" w14:textId="77777777" w:rsidR="00F963BA" w:rsidRDefault="00000000">
      <w:pPr>
        <w:ind w:left="360"/>
        <w:rPr>
          <w:rFonts w:ascii="Arial" w:eastAsia="Arial" w:hAnsi="Arial" w:cs="Arial"/>
        </w:rPr>
      </w:pPr>
      <w:r>
        <w:rPr>
          <w:rFonts w:ascii="Arial" w:eastAsia="Arial" w:hAnsi="Arial" w:cs="Arial"/>
        </w:rPr>
        <w:t>* * *</w:t>
      </w:r>
    </w:p>
    <w:p w14:paraId="0000008B" w14:textId="77777777" w:rsidR="00F963BA" w:rsidRDefault="00000000">
      <w:pPr>
        <w:ind w:firstLine="360"/>
        <w:rPr>
          <w:rFonts w:ascii="Arial" w:eastAsia="Arial" w:hAnsi="Arial" w:cs="Arial"/>
        </w:rPr>
      </w:pPr>
      <w:bookmarkStart w:id="47" w:name="_sl88jmme0xg7" w:colFirst="0" w:colLast="0"/>
      <w:bookmarkEnd w:id="47"/>
      <w:r>
        <w:rPr>
          <w:rFonts w:ascii="Arial" w:eastAsia="Arial" w:hAnsi="Arial" w:cs="Arial"/>
        </w:rPr>
        <w:t xml:space="preserve">(d) </w:t>
      </w:r>
      <w:r>
        <w:rPr>
          <w:rFonts w:ascii="Arial" w:eastAsia="Arial" w:hAnsi="Arial" w:cs="Arial"/>
          <w:i/>
        </w:rPr>
        <w:t>Evaluation of candidates for contracting officer warrants</w:t>
      </w:r>
      <w:r>
        <w:rPr>
          <w:rFonts w:ascii="Arial" w:eastAsia="Arial" w:hAnsi="Arial" w:cs="Arial"/>
        </w:rPr>
        <w:t>. All GSA warrants are valid across the agency and may be transferred pursuant to the organization's delegated procurement authority. The supervisor may, but is not required to, conduct a new COWB.</w:t>
      </w:r>
    </w:p>
    <w:p w14:paraId="0000008C" w14:textId="77777777" w:rsidR="00F963BA" w:rsidRDefault="00000000">
      <w:pPr>
        <w:spacing w:line="276" w:lineRule="auto"/>
        <w:ind w:left="720"/>
        <w:rPr>
          <w:rFonts w:ascii="Arial" w:eastAsia="Arial" w:hAnsi="Arial" w:cs="Arial"/>
        </w:rPr>
      </w:pPr>
      <w:r>
        <w:rPr>
          <w:rFonts w:ascii="Arial" w:eastAsia="Arial" w:hAnsi="Arial" w:cs="Arial"/>
        </w:rPr>
        <w:t xml:space="preserve">(1) </w:t>
      </w:r>
      <w:r>
        <w:rPr>
          <w:rFonts w:ascii="Arial" w:eastAsia="Arial" w:hAnsi="Arial" w:cs="Arial"/>
          <w:i/>
        </w:rPr>
        <w:t>Experience requirements</w:t>
      </w:r>
      <w:r>
        <w:rPr>
          <w:rFonts w:ascii="Arial" w:eastAsia="Arial" w:hAnsi="Arial" w:cs="Arial"/>
        </w:rPr>
        <w:t>.</w:t>
      </w:r>
      <w:r>
        <w:rPr>
          <w:rFonts w:ascii="Arial" w:eastAsia="Arial" w:hAnsi="Arial" w:cs="Arial"/>
          <w:b/>
        </w:rPr>
        <w:t xml:space="preserve"> </w:t>
      </w:r>
      <w:r>
        <w:rPr>
          <w:rFonts w:ascii="Arial" w:eastAsia="Arial" w:hAnsi="Arial" w:cs="Arial"/>
        </w:rPr>
        <w:t>* * *</w:t>
      </w:r>
    </w:p>
    <w:p w14:paraId="0000008D" w14:textId="77777777" w:rsidR="00F963BA" w:rsidRDefault="00000000">
      <w:pPr>
        <w:spacing w:line="276" w:lineRule="auto"/>
        <w:ind w:left="720"/>
        <w:rPr>
          <w:rFonts w:ascii="Arial" w:eastAsia="Arial" w:hAnsi="Arial" w:cs="Arial"/>
        </w:rPr>
      </w:pPr>
      <w:r>
        <w:rPr>
          <w:rFonts w:ascii="Arial" w:eastAsia="Arial" w:hAnsi="Arial" w:cs="Arial"/>
        </w:rPr>
        <w:t>* * *</w:t>
      </w:r>
    </w:p>
    <w:p w14:paraId="0000008E" w14:textId="77777777" w:rsidR="00F963BA" w:rsidRDefault="00000000">
      <w:pPr>
        <w:spacing w:line="276" w:lineRule="auto"/>
        <w:ind w:firstLine="720"/>
        <w:rPr>
          <w:rFonts w:ascii="Arial" w:eastAsia="Arial" w:hAnsi="Arial" w:cs="Arial"/>
        </w:rPr>
      </w:pPr>
      <w:bookmarkStart w:id="48" w:name="_d7tmtecgb5mo" w:colFirst="0" w:colLast="0"/>
      <w:bookmarkEnd w:id="48"/>
      <w:r>
        <w:rPr>
          <w:rFonts w:ascii="Arial" w:eastAsia="Arial" w:hAnsi="Arial" w:cs="Arial"/>
        </w:rPr>
        <w:t xml:space="preserve">(5) </w:t>
      </w:r>
      <w:r>
        <w:rPr>
          <w:rFonts w:ascii="Arial" w:eastAsia="Arial" w:hAnsi="Arial" w:cs="Arial"/>
          <w:i/>
        </w:rPr>
        <w:t xml:space="preserve">Senior </w:t>
      </w:r>
      <w:r>
        <w:rPr>
          <w:rFonts w:ascii="Arial" w:eastAsia="Arial" w:hAnsi="Arial" w:cs="Arial"/>
          <w:i/>
          <w:strike/>
        </w:rPr>
        <w:t>U</w:t>
      </w:r>
      <w:r>
        <w:rPr>
          <w:rFonts w:ascii="Arial" w:eastAsia="Arial" w:hAnsi="Arial" w:cs="Arial"/>
          <w:b/>
          <w:i/>
        </w:rPr>
        <w:t>[u]</w:t>
      </w:r>
      <w:proofErr w:type="spellStart"/>
      <w:r>
        <w:rPr>
          <w:rFonts w:ascii="Arial" w:eastAsia="Arial" w:hAnsi="Arial" w:cs="Arial"/>
          <w:i/>
        </w:rPr>
        <w:t>nlimited</w:t>
      </w:r>
      <w:proofErr w:type="spellEnd"/>
      <w:r>
        <w:rPr>
          <w:rFonts w:ascii="Arial" w:eastAsia="Arial" w:hAnsi="Arial" w:cs="Arial"/>
          <w:i/>
        </w:rPr>
        <w:t xml:space="preserve"> </w:t>
      </w:r>
      <w:r>
        <w:rPr>
          <w:rFonts w:ascii="Arial" w:eastAsia="Arial" w:hAnsi="Arial" w:cs="Arial"/>
          <w:i/>
          <w:strike/>
        </w:rPr>
        <w:t>A</w:t>
      </w:r>
      <w:r>
        <w:rPr>
          <w:rFonts w:ascii="Arial" w:eastAsia="Arial" w:hAnsi="Arial" w:cs="Arial"/>
          <w:b/>
          <w:i/>
        </w:rPr>
        <w:t>[a]</w:t>
      </w:r>
      <w:proofErr w:type="spellStart"/>
      <w:r>
        <w:rPr>
          <w:rFonts w:ascii="Arial" w:eastAsia="Arial" w:hAnsi="Arial" w:cs="Arial"/>
          <w:i/>
        </w:rPr>
        <w:t>cquisition</w:t>
      </w:r>
      <w:proofErr w:type="spellEnd"/>
      <w:r>
        <w:rPr>
          <w:rFonts w:ascii="Arial" w:eastAsia="Arial" w:hAnsi="Arial" w:cs="Arial"/>
          <w:i/>
        </w:rPr>
        <w:t xml:space="preserve"> </w:t>
      </w:r>
      <w:r>
        <w:rPr>
          <w:rFonts w:ascii="Arial" w:eastAsia="Arial" w:hAnsi="Arial" w:cs="Arial"/>
          <w:i/>
          <w:strike/>
        </w:rPr>
        <w:t>W</w:t>
      </w:r>
      <w:r>
        <w:rPr>
          <w:rFonts w:ascii="Arial" w:eastAsia="Arial" w:hAnsi="Arial" w:cs="Arial"/>
          <w:b/>
          <w:i/>
        </w:rPr>
        <w:t>[w]</w:t>
      </w:r>
      <w:proofErr w:type="spellStart"/>
      <w:r>
        <w:rPr>
          <w:rFonts w:ascii="Arial" w:eastAsia="Arial" w:hAnsi="Arial" w:cs="Arial"/>
          <w:i/>
        </w:rPr>
        <w:t>arrants</w:t>
      </w:r>
      <w:proofErr w:type="spellEnd"/>
      <w:r>
        <w:rPr>
          <w:rFonts w:ascii="Arial" w:eastAsia="Arial" w:hAnsi="Arial" w:cs="Arial"/>
        </w:rPr>
        <w:t>.</w:t>
      </w:r>
    </w:p>
    <w:p w14:paraId="0000008F" w14:textId="77777777" w:rsidR="00F963BA" w:rsidRDefault="00000000">
      <w:pPr>
        <w:spacing w:line="276" w:lineRule="auto"/>
        <w:ind w:left="1080"/>
        <w:rPr>
          <w:rFonts w:ascii="Arial" w:eastAsia="Arial" w:hAnsi="Arial" w:cs="Arial"/>
        </w:rPr>
      </w:pPr>
      <w:r>
        <w:rPr>
          <w:rFonts w:ascii="Arial" w:eastAsia="Arial" w:hAnsi="Arial" w:cs="Arial"/>
        </w:rPr>
        <w:t xml:space="preserve">* * * </w:t>
      </w:r>
    </w:p>
    <w:p w14:paraId="00000090" w14:textId="77777777" w:rsidR="00F963BA" w:rsidRDefault="00000000">
      <w:pPr>
        <w:spacing w:line="276" w:lineRule="auto"/>
        <w:ind w:firstLine="1080"/>
        <w:rPr>
          <w:rFonts w:ascii="Arial" w:eastAsia="Arial" w:hAnsi="Arial" w:cs="Arial"/>
        </w:rPr>
      </w:pPr>
      <w:bookmarkStart w:id="49" w:name="_ypf1hbz2ugzd" w:colFirst="0" w:colLast="0"/>
      <w:bookmarkEnd w:id="49"/>
      <w:r>
        <w:rPr>
          <w:rFonts w:ascii="Arial" w:eastAsia="Arial" w:hAnsi="Arial" w:cs="Arial"/>
        </w:rPr>
        <w:t xml:space="preserve">(iv) </w:t>
      </w:r>
      <w:r>
        <w:rPr>
          <w:rFonts w:ascii="Arial" w:eastAsia="Arial" w:hAnsi="Arial" w:cs="Arial"/>
          <w:i/>
        </w:rPr>
        <w:t>Exemptions</w:t>
      </w:r>
      <w:r>
        <w:rPr>
          <w:rFonts w:ascii="Arial" w:eastAsia="Arial" w:hAnsi="Arial" w:cs="Arial"/>
        </w:rPr>
        <w:t xml:space="preserve">. Candidates for senior unlimited non-acquisition warrants (i.e., leasing, real property disposal, personal property disposal, and fleet sales) are </w:t>
      </w:r>
      <w:r>
        <w:rPr>
          <w:rFonts w:ascii="Arial" w:eastAsia="Arial" w:hAnsi="Arial" w:cs="Arial"/>
        </w:rPr>
        <w:lastRenderedPageBreak/>
        <w:t xml:space="preserve">exempt from the requirement to obtain two credentials. </w:t>
      </w:r>
      <w:r>
        <w:rPr>
          <w:rFonts w:ascii="Arial" w:eastAsia="Arial" w:hAnsi="Arial" w:cs="Arial"/>
          <w:strike/>
        </w:rPr>
        <w:t xml:space="preserve">This requirement does not apply to warrants issued to make purchases for domestic and national security emergencies under 501.603-3(d). </w:t>
      </w:r>
      <w:r>
        <w:rPr>
          <w:rFonts w:ascii="Arial" w:eastAsia="Arial" w:hAnsi="Arial" w:cs="Arial"/>
        </w:rPr>
        <w:t>All other requirements (e.g., certification, training, experience, and education) must be satisfied before a warrant can be issued.</w:t>
      </w:r>
    </w:p>
    <w:p w14:paraId="00000091" w14:textId="77777777" w:rsidR="00F963BA" w:rsidRDefault="00000000">
      <w:pPr>
        <w:spacing w:line="276" w:lineRule="auto"/>
        <w:ind w:firstLine="720"/>
        <w:rPr>
          <w:rFonts w:ascii="Arial" w:eastAsia="Arial" w:hAnsi="Arial" w:cs="Arial"/>
        </w:rPr>
      </w:pPr>
      <w:bookmarkStart w:id="50" w:name="_kx1lobotujtn" w:colFirst="0" w:colLast="0"/>
      <w:bookmarkEnd w:id="50"/>
      <w:r>
        <w:rPr>
          <w:rFonts w:ascii="Arial" w:eastAsia="Arial" w:hAnsi="Arial" w:cs="Arial"/>
        </w:rPr>
        <w:t xml:space="preserve">(6) </w:t>
      </w:r>
      <w:r>
        <w:rPr>
          <w:rFonts w:ascii="Arial" w:eastAsia="Arial" w:hAnsi="Arial" w:cs="Arial"/>
          <w:i/>
        </w:rPr>
        <w:t xml:space="preserve">Additional </w:t>
      </w:r>
      <w:r>
        <w:rPr>
          <w:rFonts w:ascii="Arial" w:eastAsia="Arial" w:hAnsi="Arial" w:cs="Arial"/>
          <w:i/>
          <w:strike/>
        </w:rPr>
        <w:t>G</w:t>
      </w:r>
      <w:r>
        <w:rPr>
          <w:rFonts w:ascii="Arial" w:eastAsia="Arial" w:hAnsi="Arial" w:cs="Arial"/>
          <w:b/>
          <w:i/>
        </w:rPr>
        <w:t>[g]</w:t>
      </w:r>
      <w:proofErr w:type="spellStart"/>
      <w:r>
        <w:rPr>
          <w:rFonts w:ascii="Arial" w:eastAsia="Arial" w:hAnsi="Arial" w:cs="Arial"/>
          <w:i/>
        </w:rPr>
        <w:t>uidance</w:t>
      </w:r>
      <w:proofErr w:type="spellEnd"/>
      <w:r>
        <w:rPr>
          <w:rFonts w:ascii="Arial" w:eastAsia="Arial" w:hAnsi="Arial" w:cs="Arial"/>
          <w:i/>
        </w:rPr>
        <w:t xml:space="preserve"> on </w:t>
      </w:r>
      <w:r>
        <w:rPr>
          <w:rFonts w:ascii="Arial" w:eastAsia="Arial" w:hAnsi="Arial" w:cs="Arial"/>
          <w:i/>
          <w:strike/>
        </w:rPr>
        <w:t>W</w:t>
      </w:r>
      <w:r>
        <w:rPr>
          <w:rFonts w:ascii="Arial" w:eastAsia="Arial" w:hAnsi="Arial" w:cs="Arial"/>
          <w:b/>
          <w:i/>
        </w:rPr>
        <w:t>[w]</w:t>
      </w:r>
      <w:r>
        <w:rPr>
          <w:rFonts w:ascii="Arial" w:eastAsia="Arial" w:hAnsi="Arial" w:cs="Arial"/>
          <w:i/>
        </w:rPr>
        <w:t xml:space="preserve">arrant </w:t>
      </w:r>
      <w:r>
        <w:rPr>
          <w:rFonts w:ascii="Arial" w:eastAsia="Arial" w:hAnsi="Arial" w:cs="Arial"/>
          <w:i/>
          <w:strike/>
        </w:rPr>
        <w:t>R</w:t>
      </w:r>
      <w:r>
        <w:rPr>
          <w:rFonts w:ascii="Arial" w:eastAsia="Arial" w:hAnsi="Arial" w:cs="Arial"/>
          <w:b/>
          <w:i/>
        </w:rPr>
        <w:t>[r]</w:t>
      </w:r>
      <w:proofErr w:type="spellStart"/>
      <w:r>
        <w:rPr>
          <w:rFonts w:ascii="Arial" w:eastAsia="Arial" w:hAnsi="Arial" w:cs="Arial"/>
          <w:i/>
        </w:rPr>
        <w:t>equirements</w:t>
      </w:r>
      <w:proofErr w:type="spellEnd"/>
      <w:r>
        <w:rPr>
          <w:rFonts w:ascii="Arial" w:eastAsia="Arial" w:hAnsi="Arial" w:cs="Arial"/>
        </w:rPr>
        <w:t>. Additional guidance on warrant requirements is provided on the GSA Acquisition Career Management page on the GSA Acquisition Portal at https://insite.gsa.gov/acquisitionportal.</w:t>
      </w:r>
    </w:p>
    <w:p w14:paraId="00000092" w14:textId="77777777" w:rsidR="00F963BA" w:rsidRDefault="00F963BA">
      <w:pPr>
        <w:rPr>
          <w:rFonts w:ascii="Arial" w:eastAsia="Arial" w:hAnsi="Arial" w:cs="Arial"/>
        </w:rPr>
      </w:pPr>
      <w:bookmarkStart w:id="51" w:name="_92ipsqius01d" w:colFirst="0" w:colLast="0"/>
      <w:bookmarkEnd w:id="51"/>
    </w:p>
    <w:p w14:paraId="00000093" w14:textId="77777777" w:rsidR="00F963BA" w:rsidRDefault="00000000">
      <w:pPr>
        <w:spacing w:line="276" w:lineRule="auto"/>
        <w:rPr>
          <w:rFonts w:ascii="Arial" w:eastAsia="Arial" w:hAnsi="Arial" w:cs="Arial"/>
        </w:rPr>
      </w:pPr>
      <w:bookmarkStart w:id="52" w:name="_8b3435bl9kko" w:colFirst="0" w:colLast="0"/>
      <w:bookmarkEnd w:id="52"/>
      <w:r>
        <w:rPr>
          <w:rFonts w:ascii="Arial" w:eastAsia="Arial" w:hAnsi="Arial" w:cs="Arial"/>
        </w:rPr>
        <w:t>501.603-3 Appointment.</w:t>
      </w:r>
    </w:p>
    <w:p w14:paraId="00000094" w14:textId="7AEA1507" w:rsidR="00F963BA" w:rsidDel="00D22864" w:rsidRDefault="00D22864" w:rsidP="00D22864">
      <w:pPr>
        <w:spacing w:line="276" w:lineRule="auto"/>
        <w:rPr>
          <w:del w:id="53" w:author="Francis Poe" w:date="2025-02-07T11:20:00Z" w16du:dateUtc="2025-02-07T16:20:00Z"/>
          <w:rFonts w:ascii="Arial" w:eastAsia="Arial" w:hAnsi="Arial" w:cs="Arial"/>
        </w:rPr>
      </w:pPr>
      <w:bookmarkStart w:id="54" w:name="_1d0u49loiuvx" w:colFirst="0" w:colLast="0"/>
      <w:bookmarkEnd w:id="54"/>
      <w:ins w:id="55" w:author="Francis Poe" w:date="2025-02-07T11:20:00Z" w16du:dateUtc="2025-02-07T16:20:00Z">
        <w:r>
          <w:rPr>
            <w:rFonts w:ascii="Arial" w:eastAsia="Arial" w:hAnsi="Arial" w:cs="Arial"/>
          </w:rPr>
          <w:t>* * *</w:t>
        </w:r>
        <w:r w:rsidDel="00D22864">
          <w:rPr>
            <w:rFonts w:ascii="Arial" w:eastAsia="Arial" w:hAnsi="Arial" w:cs="Arial"/>
          </w:rPr>
          <w:t xml:space="preserve"> </w:t>
        </w:r>
      </w:ins>
      <w:del w:id="56" w:author="Francis Poe" w:date="2025-02-07T11:20:00Z" w16du:dateUtc="2025-02-07T16:20:00Z">
        <w:r w:rsidDel="00D22864">
          <w:rPr>
            <w:rFonts w:ascii="Arial" w:eastAsia="Arial" w:hAnsi="Arial" w:cs="Arial"/>
          </w:rPr>
          <w:delText xml:space="preserve">(a) </w:delText>
        </w:r>
        <w:r w:rsidDel="00D22864">
          <w:rPr>
            <w:rFonts w:ascii="Arial" w:eastAsia="Arial" w:hAnsi="Arial" w:cs="Arial"/>
            <w:i/>
          </w:rPr>
          <w:delText>Certificate of appointment</w:delText>
        </w:r>
        <w:r w:rsidDel="00D22864">
          <w:rPr>
            <w:rFonts w:ascii="Arial" w:eastAsia="Arial" w:hAnsi="Arial" w:cs="Arial"/>
          </w:rPr>
          <w:delText>.</w:delText>
        </w:r>
      </w:del>
    </w:p>
    <w:p w14:paraId="00000095" w14:textId="40508C20" w:rsidR="00F963BA" w:rsidDel="00D22864" w:rsidRDefault="00000000">
      <w:pPr>
        <w:spacing w:line="276" w:lineRule="auto"/>
        <w:ind w:firstLine="720"/>
        <w:rPr>
          <w:del w:id="57" w:author="Francis Poe" w:date="2025-02-07T11:20:00Z" w16du:dateUtc="2025-02-07T16:20:00Z"/>
          <w:rFonts w:ascii="Arial" w:eastAsia="Arial" w:hAnsi="Arial" w:cs="Arial"/>
        </w:rPr>
      </w:pPr>
      <w:bookmarkStart w:id="58" w:name="_r6cnjl19au9h" w:colFirst="0" w:colLast="0"/>
      <w:bookmarkEnd w:id="58"/>
      <w:del w:id="59" w:author="Francis Poe" w:date="2025-02-07T11:20:00Z" w16du:dateUtc="2025-02-07T16:20:00Z">
        <w:r w:rsidDel="00D22864">
          <w:rPr>
            <w:rFonts w:ascii="Arial" w:eastAsia="Arial" w:hAnsi="Arial" w:cs="Arial"/>
          </w:rPr>
          <w:delText>(1)  HCAs approve warrants and appoint contracting officers, prior to issuance of the SF-1402.</w:delText>
        </w:r>
      </w:del>
    </w:p>
    <w:p w14:paraId="00000096" w14:textId="77777777" w:rsidR="00F963BA" w:rsidRDefault="00000000">
      <w:pPr>
        <w:spacing w:line="276" w:lineRule="auto"/>
        <w:ind w:firstLine="360"/>
        <w:rPr>
          <w:rFonts w:ascii="Arial" w:eastAsia="Arial" w:hAnsi="Arial" w:cs="Arial"/>
        </w:rPr>
      </w:pPr>
      <w:bookmarkStart w:id="60" w:name="_pz18m4i2s2f9" w:colFirst="0" w:colLast="0"/>
      <w:bookmarkEnd w:id="60"/>
      <w:r>
        <w:rPr>
          <w:rFonts w:ascii="Arial" w:eastAsia="Arial" w:hAnsi="Arial" w:cs="Arial"/>
        </w:rPr>
        <w:t xml:space="preserve">(b) </w:t>
      </w:r>
      <w:r>
        <w:rPr>
          <w:rFonts w:ascii="Arial" w:eastAsia="Arial" w:hAnsi="Arial" w:cs="Arial"/>
          <w:i/>
        </w:rPr>
        <w:t>Types of appointments</w:t>
      </w:r>
      <w:r>
        <w:rPr>
          <w:rFonts w:ascii="Arial" w:eastAsia="Arial" w:hAnsi="Arial" w:cs="Arial"/>
        </w:rPr>
        <w:t xml:space="preserve">. Candidates are nominated for either </w:t>
      </w:r>
      <w:r>
        <w:rPr>
          <w:rFonts w:ascii="Arial" w:eastAsia="Arial" w:hAnsi="Arial" w:cs="Arial"/>
          <w:strike/>
        </w:rPr>
        <w:t xml:space="preserve">an </w:t>
      </w:r>
      <w:proofErr w:type="gramStart"/>
      <w:r>
        <w:rPr>
          <w:rFonts w:ascii="Arial" w:eastAsia="Arial" w:hAnsi="Arial" w:cs="Arial"/>
          <w:strike/>
        </w:rPr>
        <w:t>interim</w:t>
      </w:r>
      <w:r>
        <w:rPr>
          <w:rFonts w:ascii="Arial" w:eastAsia="Arial" w:hAnsi="Arial" w:cs="Arial"/>
          <w:b/>
        </w:rPr>
        <w:t>[</w:t>
      </w:r>
      <w:proofErr w:type="gramEnd"/>
      <w:r>
        <w:rPr>
          <w:rFonts w:ascii="Arial" w:eastAsia="Arial" w:hAnsi="Arial" w:cs="Arial"/>
          <w:b/>
        </w:rPr>
        <w:t>a temporary]</w:t>
      </w:r>
      <w:r>
        <w:rPr>
          <w:rFonts w:ascii="Arial" w:eastAsia="Arial" w:hAnsi="Arial" w:cs="Arial"/>
        </w:rPr>
        <w:t xml:space="preserve"> or permanent appointment.</w:t>
      </w:r>
    </w:p>
    <w:p w14:paraId="00000097" w14:textId="77777777" w:rsidR="00F963BA" w:rsidRDefault="00000000">
      <w:pPr>
        <w:spacing w:line="276" w:lineRule="auto"/>
        <w:ind w:firstLine="720"/>
        <w:rPr>
          <w:rFonts w:ascii="Arial" w:eastAsia="Arial" w:hAnsi="Arial" w:cs="Arial"/>
          <w:b/>
        </w:rPr>
      </w:pPr>
      <w:bookmarkStart w:id="61" w:name="_pv20jk4xviif" w:colFirst="0" w:colLast="0"/>
      <w:bookmarkEnd w:id="61"/>
      <w:r>
        <w:rPr>
          <w:rFonts w:ascii="Arial" w:eastAsia="Arial" w:hAnsi="Arial" w:cs="Arial"/>
          <w:strike/>
        </w:rPr>
        <w:t xml:space="preserve">(1) Interim appointments. Interim appointments are for a specified </w:t>
      </w:r>
      <w:proofErr w:type="gramStart"/>
      <w:r>
        <w:rPr>
          <w:rFonts w:ascii="Arial" w:eastAsia="Arial" w:hAnsi="Arial" w:cs="Arial"/>
          <w:strike/>
        </w:rPr>
        <w:t>period of time</w:t>
      </w:r>
      <w:proofErr w:type="gramEnd"/>
      <w:r>
        <w:rPr>
          <w:rFonts w:ascii="Arial" w:eastAsia="Arial" w:hAnsi="Arial" w:cs="Arial"/>
          <w:strike/>
        </w:rPr>
        <w:t xml:space="preserv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w:t>
      </w:r>
      <w:proofErr w:type="gramStart"/>
      <w:r>
        <w:rPr>
          <w:rFonts w:ascii="Arial" w:eastAsia="Arial" w:hAnsi="Arial" w:cs="Arial"/>
          <w:strike/>
        </w:rPr>
        <w:t>appointment.</w:t>
      </w:r>
      <w:r>
        <w:rPr>
          <w:rFonts w:ascii="Arial" w:eastAsia="Arial" w:hAnsi="Arial" w:cs="Arial"/>
          <w:b/>
        </w:rPr>
        <w:t>[</w:t>
      </w:r>
      <w:proofErr w:type="gramEnd"/>
      <w:r>
        <w:rPr>
          <w:rFonts w:ascii="Arial" w:eastAsia="Arial" w:hAnsi="Arial" w:cs="Arial"/>
          <w:b/>
        </w:rPr>
        <w:t xml:space="preserve">(1) </w:t>
      </w:r>
      <w:r>
        <w:rPr>
          <w:rFonts w:ascii="Arial" w:eastAsia="Arial" w:hAnsi="Arial" w:cs="Arial"/>
          <w:b/>
          <w:i/>
        </w:rPr>
        <w:t>Temporary appointments</w:t>
      </w:r>
      <w:r>
        <w:rPr>
          <w:rFonts w:ascii="Arial" w:eastAsia="Arial" w:hAnsi="Arial" w:cs="Arial"/>
          <w:b/>
        </w:rPr>
        <w:t xml:space="preserve">. Temporary appointments are for a specified </w:t>
      </w:r>
      <w:proofErr w:type="gramStart"/>
      <w:r>
        <w:rPr>
          <w:rFonts w:ascii="Arial" w:eastAsia="Arial" w:hAnsi="Arial" w:cs="Arial"/>
          <w:b/>
        </w:rPr>
        <w:t>period of time</w:t>
      </w:r>
      <w:proofErr w:type="gramEnd"/>
      <w:r>
        <w:rPr>
          <w:rFonts w:ascii="Arial" w:eastAsia="Arial" w:hAnsi="Arial" w:cs="Arial"/>
          <w:b/>
        </w:rPr>
        <w:t xml:space="preserve"> and are issued in support of an emergency or for a specific project. Candidates for a temporary warrant must satisfy all training, education, experience, certification, and continuous learning requirements to obtain and maintain the warrant.]</w:t>
      </w:r>
    </w:p>
    <w:p w14:paraId="00000098" w14:textId="77777777" w:rsidR="00F963BA" w:rsidRDefault="00000000">
      <w:pPr>
        <w:spacing w:line="276" w:lineRule="auto"/>
        <w:ind w:firstLine="720"/>
        <w:rPr>
          <w:rFonts w:ascii="Arial" w:eastAsia="Arial" w:hAnsi="Arial" w:cs="Arial"/>
        </w:rPr>
      </w:pPr>
      <w:bookmarkStart w:id="62" w:name="_ge8319ofo6z" w:colFirst="0" w:colLast="0"/>
      <w:bookmarkEnd w:id="62"/>
      <w:r>
        <w:rPr>
          <w:rFonts w:ascii="Arial" w:eastAsia="Arial" w:hAnsi="Arial" w:cs="Arial"/>
        </w:rPr>
        <w:t xml:space="preserve">(2) </w:t>
      </w:r>
      <w:r>
        <w:rPr>
          <w:rFonts w:ascii="Arial" w:eastAsia="Arial" w:hAnsi="Arial" w:cs="Arial"/>
          <w:i/>
        </w:rPr>
        <w:t>Permanent appointments</w:t>
      </w:r>
      <w:r>
        <w:rPr>
          <w:rFonts w:ascii="Arial" w:eastAsia="Arial" w:hAnsi="Arial" w:cs="Arial"/>
        </w:rPr>
        <w:t>. A permanent appointment may be made when a candidate meets all requirements for experience, education, and training at the time the appointment is made.</w:t>
      </w:r>
    </w:p>
    <w:p w14:paraId="00000099" w14:textId="77777777" w:rsidR="00F963BA" w:rsidRDefault="00000000">
      <w:pPr>
        <w:spacing w:line="276" w:lineRule="auto"/>
        <w:ind w:firstLine="360"/>
        <w:rPr>
          <w:rFonts w:ascii="Arial" w:eastAsia="Arial" w:hAnsi="Arial" w:cs="Arial"/>
        </w:rPr>
      </w:pPr>
      <w:bookmarkStart w:id="63" w:name="_pu5n3add2pnx" w:colFirst="0" w:colLast="0"/>
      <w:bookmarkEnd w:id="63"/>
      <w:r>
        <w:rPr>
          <w:rFonts w:ascii="Arial" w:eastAsia="Arial" w:hAnsi="Arial" w:cs="Arial"/>
        </w:rPr>
        <w:t xml:space="preserve">(c) </w:t>
      </w:r>
      <w:r>
        <w:rPr>
          <w:rFonts w:ascii="Arial" w:eastAsia="Arial" w:hAnsi="Arial" w:cs="Arial"/>
          <w:i/>
        </w:rPr>
        <w:t xml:space="preserve">Applicability of </w:t>
      </w:r>
      <w:r>
        <w:rPr>
          <w:rFonts w:ascii="Arial" w:eastAsia="Arial" w:hAnsi="Arial" w:cs="Arial"/>
          <w:i/>
          <w:strike/>
        </w:rPr>
        <w:t>W</w:t>
      </w:r>
      <w:r>
        <w:rPr>
          <w:rFonts w:ascii="Arial" w:eastAsia="Arial" w:hAnsi="Arial" w:cs="Arial"/>
          <w:b/>
          <w:i/>
        </w:rPr>
        <w:t>[w]</w:t>
      </w:r>
      <w:r>
        <w:rPr>
          <w:rFonts w:ascii="Arial" w:eastAsia="Arial" w:hAnsi="Arial" w:cs="Arial"/>
          <w:i/>
        </w:rPr>
        <w:t xml:space="preserve">arrant </w:t>
      </w:r>
      <w:r>
        <w:rPr>
          <w:rFonts w:ascii="Arial" w:eastAsia="Arial" w:hAnsi="Arial" w:cs="Arial"/>
          <w:i/>
          <w:strike/>
        </w:rPr>
        <w:t>A</w:t>
      </w:r>
      <w:r>
        <w:rPr>
          <w:rFonts w:ascii="Arial" w:eastAsia="Arial" w:hAnsi="Arial" w:cs="Arial"/>
          <w:b/>
          <w:i/>
        </w:rPr>
        <w:t>[a]</w:t>
      </w:r>
      <w:proofErr w:type="spellStart"/>
      <w:r>
        <w:rPr>
          <w:rFonts w:ascii="Arial" w:eastAsia="Arial" w:hAnsi="Arial" w:cs="Arial"/>
          <w:i/>
        </w:rPr>
        <w:t>uthority</w:t>
      </w:r>
      <w:proofErr w:type="spellEnd"/>
      <w:r>
        <w:rPr>
          <w:rFonts w:ascii="Arial" w:eastAsia="Arial" w:hAnsi="Arial" w:cs="Arial"/>
        </w:rPr>
        <w:t>.</w:t>
      </w:r>
    </w:p>
    <w:p w14:paraId="0000009A" w14:textId="11B2D886" w:rsidR="00F963BA" w:rsidDel="00CC2888" w:rsidRDefault="00CC2888">
      <w:pPr>
        <w:spacing w:line="276" w:lineRule="auto"/>
        <w:ind w:firstLine="720"/>
        <w:rPr>
          <w:del w:id="64" w:author="Francis Poe" w:date="2025-02-07T11:03:00Z" w16du:dateUtc="2025-02-07T16:03:00Z"/>
          <w:rFonts w:ascii="Arial" w:eastAsia="Arial" w:hAnsi="Arial" w:cs="Arial"/>
        </w:rPr>
      </w:pPr>
      <w:bookmarkStart w:id="65" w:name="_90x2njnendtt" w:colFirst="0" w:colLast="0"/>
      <w:bookmarkEnd w:id="65"/>
      <w:ins w:id="66" w:author="Francis Poe" w:date="2025-02-07T11:03:00Z" w16du:dateUtc="2025-02-07T16:03:00Z">
        <w:r>
          <w:rPr>
            <w:rFonts w:ascii="Arial" w:eastAsia="Arial" w:hAnsi="Arial" w:cs="Arial"/>
          </w:rPr>
          <w:t>* * *</w:t>
        </w:r>
      </w:ins>
      <w:del w:id="67" w:author="Francis Poe" w:date="2025-02-07T11:03:00Z" w16du:dateUtc="2025-02-07T16:03:00Z">
        <w:r w:rsidDel="00CC2888">
          <w:rPr>
            <w:rFonts w:ascii="Arial" w:eastAsia="Arial" w:hAnsi="Arial" w:cs="Arial"/>
          </w:rPr>
          <w:delText>(1) Warrants are valid agency-wide within GSA, with noted exceptions. Operational guidance is available on the Acquisition Career Management pages on the GSA Acquisition Portal at https://insite.gsa.gov/acquisitionportal.</w:delText>
        </w:r>
      </w:del>
    </w:p>
    <w:p w14:paraId="0000009B" w14:textId="6F601442" w:rsidR="00F963BA" w:rsidDel="00CC2888" w:rsidRDefault="00000000">
      <w:pPr>
        <w:spacing w:line="276" w:lineRule="auto"/>
        <w:ind w:firstLine="720"/>
        <w:rPr>
          <w:del w:id="68" w:author="Francis Poe" w:date="2025-02-07T11:03:00Z" w16du:dateUtc="2025-02-07T16:03:00Z"/>
          <w:rFonts w:ascii="Arial" w:eastAsia="Arial" w:hAnsi="Arial" w:cs="Arial"/>
        </w:rPr>
      </w:pPr>
      <w:bookmarkStart w:id="69" w:name="_4zidzcn6q5r7" w:colFirst="0" w:colLast="0"/>
      <w:bookmarkEnd w:id="69"/>
      <w:del w:id="70" w:author="Francis Poe" w:date="2025-02-07T11:03:00Z" w16du:dateUtc="2025-02-07T16:03:00Z">
        <w:r w:rsidDel="00CC2888">
          <w:rPr>
            <w:rFonts w:ascii="Arial" w:eastAsia="Arial" w:hAnsi="Arial" w:cs="Arial"/>
          </w:rPr>
          <w:delText>(2) Contracting officers that transfer to a new contracting activity maintain their existing active warrant in the new contracting activity upon HCA approval.</w:delText>
        </w:r>
      </w:del>
    </w:p>
    <w:p w14:paraId="0000009C" w14:textId="21332DFE" w:rsidR="00F963BA" w:rsidDel="00CC2888" w:rsidRDefault="00000000">
      <w:pPr>
        <w:spacing w:line="276" w:lineRule="auto"/>
        <w:ind w:firstLine="720"/>
        <w:rPr>
          <w:del w:id="71" w:author="Francis Poe" w:date="2025-02-07T11:03:00Z" w16du:dateUtc="2025-02-07T16:03:00Z"/>
          <w:rFonts w:ascii="Arial" w:eastAsia="Arial" w:hAnsi="Arial" w:cs="Arial"/>
        </w:rPr>
      </w:pPr>
      <w:bookmarkStart w:id="72" w:name="_d6cejj30wikr" w:colFirst="0" w:colLast="0"/>
      <w:bookmarkEnd w:id="72"/>
      <w:del w:id="73" w:author="Francis Poe" w:date="2025-02-07T11:03:00Z" w16du:dateUtc="2025-02-07T16:03:00Z">
        <w:r w:rsidDel="00CC2888">
          <w:rPr>
            <w:rFonts w:ascii="Arial" w:eastAsia="Arial" w:hAnsi="Arial" w:cs="Arial"/>
          </w:rPr>
          <w:delText xml:space="preserve">(3) </w:delText>
        </w:r>
        <w:r w:rsidDel="00CC2888">
          <w:rPr>
            <w:rFonts w:ascii="Arial" w:eastAsia="Arial" w:hAnsi="Arial" w:cs="Arial"/>
            <w:i/>
          </w:rPr>
          <w:delText>Exceptions</w:delText>
        </w:r>
        <w:r w:rsidDel="00CC2888">
          <w:rPr>
            <w:rFonts w:ascii="Arial" w:eastAsia="Arial" w:hAnsi="Arial" w:cs="Arial"/>
          </w:rPr>
          <w:delText>. Warrants will be administratively terminated upon employee transfer if:</w:delText>
        </w:r>
      </w:del>
    </w:p>
    <w:p w14:paraId="0000009D" w14:textId="76ADECF9" w:rsidR="00F963BA" w:rsidDel="00CC2888" w:rsidRDefault="00000000">
      <w:pPr>
        <w:spacing w:line="276" w:lineRule="auto"/>
        <w:ind w:firstLine="1080"/>
        <w:rPr>
          <w:del w:id="74" w:author="Francis Poe" w:date="2025-02-07T11:03:00Z" w16du:dateUtc="2025-02-07T16:03:00Z"/>
          <w:rFonts w:ascii="Arial" w:eastAsia="Arial" w:hAnsi="Arial" w:cs="Arial"/>
        </w:rPr>
      </w:pPr>
      <w:bookmarkStart w:id="75" w:name="_very1xfutlnc" w:colFirst="0" w:colLast="0"/>
      <w:bookmarkEnd w:id="75"/>
      <w:del w:id="76" w:author="Francis Poe" w:date="2025-02-07T11:03:00Z" w16du:dateUtc="2025-02-07T16:03:00Z">
        <w:r w:rsidDel="00CC2888">
          <w:rPr>
            <w:rFonts w:ascii="Arial" w:eastAsia="Arial" w:hAnsi="Arial" w:cs="Arial"/>
          </w:rPr>
          <w:delText>(i) The contracting officer transfers to a non-contracting activity;</w:delText>
        </w:r>
      </w:del>
    </w:p>
    <w:p w14:paraId="0000009E" w14:textId="1CBBB0DE" w:rsidR="00F963BA" w:rsidDel="00CC2888" w:rsidRDefault="00000000">
      <w:pPr>
        <w:spacing w:line="276" w:lineRule="auto"/>
        <w:ind w:firstLine="1080"/>
        <w:rPr>
          <w:del w:id="77" w:author="Francis Poe" w:date="2025-02-07T11:03:00Z" w16du:dateUtc="2025-02-07T16:03:00Z"/>
          <w:rFonts w:ascii="Arial" w:eastAsia="Arial" w:hAnsi="Arial" w:cs="Arial"/>
        </w:rPr>
      </w:pPr>
      <w:bookmarkStart w:id="78" w:name="_smzxr15wvmez" w:colFirst="0" w:colLast="0"/>
      <w:bookmarkEnd w:id="78"/>
      <w:del w:id="79" w:author="Francis Poe" w:date="2025-02-07T11:03:00Z" w16du:dateUtc="2025-02-07T16:03:00Z">
        <w:r w:rsidDel="00CC2888">
          <w:rPr>
            <w:rFonts w:ascii="Arial" w:eastAsia="Arial" w:hAnsi="Arial" w:cs="Arial"/>
          </w:rPr>
          <w:delText>(ii) The warrant authority is specific (e.g., Real Property Leasing, Real Property Disposal, Fleet Acquisition, Fleet Sales, Personal Property Disposal) and the receiving contracting activity does not have authority for execution of work associated with the requisite warrant;</w:delText>
        </w:r>
      </w:del>
    </w:p>
    <w:p w14:paraId="0000009F" w14:textId="3FE46E26" w:rsidR="00F963BA" w:rsidDel="00CC2888" w:rsidRDefault="00000000">
      <w:pPr>
        <w:spacing w:line="276" w:lineRule="auto"/>
        <w:ind w:firstLine="1080"/>
        <w:rPr>
          <w:del w:id="80" w:author="Francis Poe" w:date="2025-02-07T11:03:00Z" w16du:dateUtc="2025-02-07T16:03:00Z"/>
          <w:rFonts w:ascii="Arial" w:eastAsia="Arial" w:hAnsi="Arial" w:cs="Arial"/>
        </w:rPr>
      </w:pPr>
      <w:bookmarkStart w:id="81" w:name="_5kecx1bmnrud" w:colFirst="0" w:colLast="0"/>
      <w:bookmarkEnd w:id="81"/>
      <w:del w:id="82" w:author="Francis Poe" w:date="2025-02-07T11:03:00Z" w16du:dateUtc="2025-02-07T16:03:00Z">
        <w:r w:rsidDel="00CC2888">
          <w:rPr>
            <w:rFonts w:ascii="Arial" w:eastAsia="Arial" w:hAnsi="Arial" w:cs="Arial"/>
          </w:rPr>
          <w:delText>(iii) The receiving contracting activity does not have an organizational need for the warrant; or,</w:delText>
        </w:r>
      </w:del>
    </w:p>
    <w:p w14:paraId="000000A0" w14:textId="3962786E" w:rsidR="00F963BA" w:rsidRDefault="00000000">
      <w:pPr>
        <w:spacing w:line="276" w:lineRule="auto"/>
        <w:ind w:firstLine="1080"/>
        <w:rPr>
          <w:rFonts w:ascii="Arial" w:eastAsia="Arial" w:hAnsi="Arial" w:cs="Arial"/>
        </w:rPr>
      </w:pPr>
      <w:bookmarkStart w:id="83" w:name="_rxz6uuje34z5" w:colFirst="0" w:colLast="0"/>
      <w:bookmarkEnd w:id="83"/>
      <w:del w:id="84" w:author="Francis Poe" w:date="2025-02-07T11:03:00Z" w16du:dateUtc="2025-02-07T16:03:00Z">
        <w:r w:rsidDel="00CC2888">
          <w:rPr>
            <w:rFonts w:ascii="Arial" w:eastAsia="Arial" w:hAnsi="Arial" w:cs="Arial"/>
          </w:rPr>
          <w:lastRenderedPageBreak/>
          <w:delText>(iv) The receiving contracting activity needs to increase or decrease the warrant threshold.</w:delText>
        </w:r>
      </w:del>
    </w:p>
    <w:p w14:paraId="000000A1" w14:textId="77777777" w:rsidR="00F963BA" w:rsidRDefault="00000000">
      <w:pPr>
        <w:spacing w:line="276" w:lineRule="auto"/>
        <w:ind w:firstLine="360"/>
        <w:rPr>
          <w:rFonts w:ascii="Arial" w:eastAsia="Arial" w:hAnsi="Arial" w:cs="Arial"/>
          <w:b/>
          <w:strike/>
        </w:rPr>
      </w:pPr>
      <w:bookmarkStart w:id="85" w:name="_txyqlq4d6xpg" w:colFirst="0" w:colLast="0"/>
      <w:bookmarkEnd w:id="85"/>
      <w:r>
        <w:rPr>
          <w:rFonts w:ascii="Arial" w:eastAsia="Arial" w:hAnsi="Arial" w:cs="Arial"/>
          <w:strike/>
        </w:rPr>
        <w:t xml:space="preserve">(d) </w:t>
      </w:r>
      <w:r>
        <w:rPr>
          <w:rFonts w:ascii="Arial" w:eastAsia="Arial" w:hAnsi="Arial" w:cs="Arial"/>
          <w:i/>
          <w:strike/>
        </w:rPr>
        <w:t>Authority to make purchases for domestic and national security emergencies</w:t>
      </w:r>
      <w:r>
        <w:rPr>
          <w:rFonts w:ascii="Arial" w:eastAsia="Arial" w:hAnsi="Arial" w:cs="Arial"/>
          <w:strike/>
        </w:rPr>
        <w:t xml:space="preserve">. </w:t>
      </w:r>
    </w:p>
    <w:p w14:paraId="000000A2" w14:textId="77777777" w:rsidR="00F963BA" w:rsidRDefault="00000000">
      <w:pPr>
        <w:spacing w:line="276" w:lineRule="auto"/>
        <w:ind w:firstLine="720"/>
        <w:rPr>
          <w:rFonts w:ascii="Arial" w:eastAsia="Arial" w:hAnsi="Arial" w:cs="Arial"/>
          <w:strike/>
        </w:rPr>
      </w:pPr>
      <w:bookmarkStart w:id="86" w:name="_d42fmsa53d7l" w:colFirst="0" w:colLast="0"/>
      <w:bookmarkEnd w:id="86"/>
      <w:r>
        <w:rPr>
          <w:rFonts w:ascii="Arial" w:eastAsia="Arial" w:hAnsi="Arial" w:cs="Arial"/>
          <w:strike/>
        </w:rPr>
        <w:t xml:space="preserve">(1) A contracting officer may </w:t>
      </w:r>
      <w:proofErr w:type="gramStart"/>
      <w:r>
        <w:rPr>
          <w:rFonts w:ascii="Arial" w:eastAsia="Arial" w:hAnsi="Arial" w:cs="Arial"/>
          <w:strike/>
        </w:rPr>
        <w:t>enter into</w:t>
      </w:r>
      <w:proofErr w:type="gramEnd"/>
      <w:r>
        <w:rPr>
          <w:rFonts w:ascii="Arial" w:eastAsia="Arial" w:hAnsi="Arial" w:cs="Arial"/>
          <w:strike/>
        </w:rPr>
        <w:t xml:space="preserve">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14:paraId="000000A3" w14:textId="77777777" w:rsidR="00F963BA" w:rsidRDefault="00000000">
      <w:pPr>
        <w:spacing w:line="276" w:lineRule="auto"/>
        <w:ind w:firstLine="720"/>
        <w:rPr>
          <w:rFonts w:ascii="Arial" w:eastAsia="Arial" w:hAnsi="Arial" w:cs="Arial"/>
          <w:strike/>
        </w:rPr>
      </w:pPr>
      <w:bookmarkStart w:id="87" w:name="_fgt1opqqcamf" w:colFirst="0" w:colLast="0"/>
      <w:bookmarkEnd w:id="87"/>
      <w:r>
        <w:rPr>
          <w:rFonts w:ascii="Arial" w:eastAsia="Arial" w:hAnsi="Arial" w:cs="Arial"/>
          <w:strike/>
        </w:rPr>
        <w:t>(2) The Office of the Chief Acquisition Officer (OCAO) or HCA may grant higher contracting authority during emergencies for Basic, Simplified and Intermediate warrants.</w:t>
      </w:r>
    </w:p>
    <w:p w14:paraId="000000A4" w14:textId="77777777" w:rsidR="00F963BA" w:rsidRDefault="00000000">
      <w:pPr>
        <w:spacing w:line="276" w:lineRule="auto"/>
        <w:ind w:firstLine="720"/>
        <w:rPr>
          <w:rFonts w:ascii="Arial" w:eastAsia="Arial" w:hAnsi="Arial" w:cs="Arial"/>
          <w:b/>
          <w:strike/>
        </w:rPr>
      </w:pPr>
      <w:bookmarkStart w:id="88" w:name="_5ie8cjirwifc" w:colFirst="0" w:colLast="0"/>
      <w:bookmarkEnd w:id="88"/>
      <w:r>
        <w:rPr>
          <w:rFonts w:ascii="Arial" w:eastAsia="Arial" w:hAnsi="Arial" w:cs="Arial"/>
          <w:strike/>
        </w:rPr>
        <w:t xml:space="preserve">(3) The OCAO or HCA may appoint contracting officers with authority limited to </w:t>
      </w:r>
      <w:proofErr w:type="gramStart"/>
      <w:r>
        <w:rPr>
          <w:rFonts w:ascii="Arial" w:eastAsia="Arial" w:hAnsi="Arial" w:cs="Arial"/>
          <w:strike/>
        </w:rPr>
        <w:t>entering into</w:t>
      </w:r>
      <w:proofErr w:type="gramEnd"/>
      <w:r>
        <w:rPr>
          <w:rFonts w:ascii="Arial" w:eastAsia="Arial" w:hAnsi="Arial" w:cs="Arial"/>
          <w:strike/>
        </w:rPr>
        <w:t xml:space="preserve"> contracts required to respond to domestic or national security emergencies. This will provide </w:t>
      </w:r>
      <w:proofErr w:type="gramStart"/>
      <w:r>
        <w:rPr>
          <w:rFonts w:ascii="Arial" w:eastAsia="Arial" w:hAnsi="Arial" w:cs="Arial"/>
          <w:strike/>
        </w:rPr>
        <w:t>GSA</w:t>
      </w:r>
      <w:proofErr w:type="gramEnd"/>
      <w:r>
        <w:rPr>
          <w:rFonts w:ascii="Arial" w:eastAsia="Arial" w:hAnsi="Arial" w:cs="Arial"/>
          <w:strike/>
        </w:rPr>
        <w:t xml:space="preserve">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501.603-3(b)).</w:t>
      </w:r>
    </w:p>
    <w:p w14:paraId="000000A5" w14:textId="77777777" w:rsidR="00F963BA" w:rsidRDefault="00000000">
      <w:pPr>
        <w:shd w:val="clear" w:color="auto" w:fill="FFFFFF"/>
        <w:ind w:firstLine="360"/>
        <w:rPr>
          <w:rFonts w:ascii="Arial" w:eastAsia="Arial" w:hAnsi="Arial" w:cs="Arial"/>
        </w:rPr>
      </w:pPr>
      <w:r>
        <w:rPr>
          <w:rFonts w:ascii="Arial" w:eastAsia="Arial" w:hAnsi="Arial" w:cs="Arial"/>
          <w:strike/>
        </w:rPr>
        <w:t>(e)</w:t>
      </w:r>
      <w:r>
        <w:rPr>
          <w:rFonts w:ascii="Arial" w:eastAsia="Arial" w:hAnsi="Arial" w:cs="Arial"/>
          <w:b/>
        </w:rPr>
        <w:t>[(d)]</w:t>
      </w:r>
      <w:r>
        <w:rPr>
          <w:rFonts w:ascii="Arial" w:eastAsia="Arial" w:hAnsi="Arial" w:cs="Arial"/>
        </w:rPr>
        <w:t xml:space="preserve"> </w:t>
      </w:r>
      <w:r>
        <w:rPr>
          <w:rFonts w:ascii="Arial" w:eastAsia="Arial" w:hAnsi="Arial" w:cs="Arial"/>
          <w:i/>
        </w:rPr>
        <w:t>Record maintenance and disposal</w:t>
      </w:r>
      <w:r>
        <w:rPr>
          <w:rFonts w:ascii="Arial" w:eastAsia="Arial" w:hAnsi="Arial" w:cs="Arial"/>
        </w:rPr>
        <w:t>.</w:t>
      </w:r>
    </w:p>
    <w:p w14:paraId="000000A6" w14:textId="066A2729" w:rsidR="00F963BA" w:rsidDel="00CC2888" w:rsidRDefault="00CC2888">
      <w:pPr>
        <w:shd w:val="clear" w:color="auto" w:fill="FFFFFF"/>
        <w:ind w:firstLine="720"/>
        <w:rPr>
          <w:del w:id="89" w:author="Francis Poe" w:date="2025-02-07T11:04:00Z" w16du:dateUtc="2025-02-07T16:04:00Z"/>
          <w:rFonts w:ascii="Arial" w:eastAsia="Arial" w:hAnsi="Arial" w:cs="Arial"/>
        </w:rPr>
      </w:pPr>
      <w:ins w:id="90" w:author="Francis Poe" w:date="2025-02-07T11:04:00Z" w16du:dateUtc="2025-02-07T16:04:00Z">
        <w:r>
          <w:rPr>
            <w:rFonts w:ascii="Arial" w:eastAsia="Arial" w:hAnsi="Arial" w:cs="Arial"/>
          </w:rPr>
          <w:t>* * *</w:t>
        </w:r>
      </w:ins>
      <w:del w:id="91" w:author="Francis Poe" w:date="2025-02-07T11:04:00Z" w16du:dateUtc="2025-02-07T16:04:00Z">
        <w:r w:rsidDel="00CC2888">
          <w:rPr>
            <w:rFonts w:ascii="Arial" w:eastAsia="Arial" w:hAnsi="Arial" w:cs="Arial"/>
          </w:rPr>
          <w:delText>(1)  HCAs are required to keep and maintain comprehensive files containing relevant information on all appointed contracting officers until such time as all warrant data is fully maintained in the career management system of record, and as determined by the ACM.</w:delText>
        </w:r>
      </w:del>
    </w:p>
    <w:p w14:paraId="000000A7" w14:textId="1BC282F0" w:rsidR="00F963BA" w:rsidDel="00CC2888" w:rsidRDefault="00000000">
      <w:pPr>
        <w:shd w:val="clear" w:color="auto" w:fill="FFFFFF"/>
        <w:ind w:firstLine="720"/>
        <w:rPr>
          <w:del w:id="92" w:author="Francis Poe" w:date="2025-02-07T11:04:00Z" w16du:dateUtc="2025-02-07T16:04:00Z"/>
          <w:rFonts w:ascii="Arial" w:eastAsia="Arial" w:hAnsi="Arial" w:cs="Arial"/>
        </w:rPr>
      </w:pPr>
      <w:del w:id="93" w:author="Francis Poe" w:date="2025-02-07T11:04:00Z" w16du:dateUtc="2025-02-07T16:04:00Z">
        <w:r w:rsidDel="00CC2888">
          <w:rPr>
            <w:rFonts w:ascii="Arial" w:eastAsia="Arial" w:hAnsi="Arial" w:cs="Arial"/>
          </w:rPr>
          <w:delText>(2)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delText>
        </w:r>
      </w:del>
    </w:p>
    <w:p w14:paraId="000000A8" w14:textId="1A8B2ADF" w:rsidR="00F963BA" w:rsidDel="00CC2888" w:rsidRDefault="00000000">
      <w:pPr>
        <w:shd w:val="clear" w:color="auto" w:fill="FFFFFF"/>
        <w:ind w:firstLine="720"/>
        <w:rPr>
          <w:del w:id="94" w:author="Francis Poe" w:date="2025-02-07T11:04:00Z" w16du:dateUtc="2025-02-07T16:04:00Z"/>
          <w:rFonts w:ascii="Arial" w:eastAsia="Arial" w:hAnsi="Arial" w:cs="Arial"/>
        </w:rPr>
      </w:pPr>
      <w:del w:id="95" w:author="Francis Poe" w:date="2025-02-07T11:04:00Z" w16du:dateUtc="2025-02-07T16:04:00Z">
        <w:r w:rsidDel="00CC2888">
          <w:rPr>
            <w:rFonts w:ascii="Arial" w:eastAsia="Arial" w:hAnsi="Arial" w:cs="Arial"/>
          </w:rPr>
          <w:delText>(3)  Acquisition professionals are responsible for maintaining a copy of their acquisition training history and source documents used for certification requests.</w:delText>
        </w:r>
      </w:del>
    </w:p>
    <w:p w14:paraId="000000A9" w14:textId="3E135329" w:rsidR="00F963BA" w:rsidDel="00CC2888" w:rsidRDefault="00000000">
      <w:pPr>
        <w:shd w:val="clear" w:color="auto" w:fill="FFFFFF"/>
        <w:ind w:firstLine="720"/>
        <w:rPr>
          <w:del w:id="96" w:author="Francis Poe" w:date="2025-02-07T11:04:00Z" w16du:dateUtc="2025-02-07T16:04:00Z"/>
          <w:rFonts w:ascii="Arial" w:eastAsia="Arial" w:hAnsi="Arial" w:cs="Arial"/>
        </w:rPr>
      </w:pPr>
      <w:del w:id="97" w:author="Francis Poe" w:date="2025-02-07T11:04:00Z" w16du:dateUtc="2025-02-07T16:04:00Z">
        <w:r w:rsidDel="00CC2888">
          <w:rPr>
            <w:rFonts w:ascii="Arial" w:eastAsia="Arial" w:hAnsi="Arial" w:cs="Arial"/>
          </w:rPr>
          <w:delText>(4) In accordance with GSA Order CIO 1820.2,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delText>
        </w:r>
      </w:del>
    </w:p>
    <w:p w14:paraId="000000AA" w14:textId="77777777" w:rsidR="00F963BA" w:rsidRDefault="00F963BA">
      <w:pPr>
        <w:shd w:val="clear" w:color="auto" w:fill="FFFFFF"/>
        <w:ind w:firstLine="720"/>
        <w:rPr>
          <w:rFonts w:ascii="Arial" w:eastAsia="Arial" w:hAnsi="Arial" w:cs="Arial"/>
        </w:rPr>
      </w:pPr>
      <w:bookmarkStart w:id="98" w:name="_154nbx8lnx9" w:colFirst="0" w:colLast="0"/>
      <w:bookmarkEnd w:id="98"/>
    </w:p>
    <w:p w14:paraId="000000AB" w14:textId="77777777" w:rsidR="00F963BA" w:rsidRDefault="00000000">
      <w:pPr>
        <w:spacing w:line="276" w:lineRule="auto"/>
        <w:rPr>
          <w:rFonts w:ascii="Arial" w:eastAsia="Arial" w:hAnsi="Arial" w:cs="Arial"/>
        </w:rPr>
      </w:pPr>
      <w:bookmarkStart w:id="99" w:name="_w34p9zizpf6j" w:colFirst="0" w:colLast="0"/>
      <w:bookmarkEnd w:id="99"/>
      <w:r>
        <w:rPr>
          <w:rFonts w:ascii="Arial" w:eastAsia="Arial" w:hAnsi="Arial" w:cs="Arial"/>
        </w:rPr>
        <w:t>501.603-4 Termination.</w:t>
      </w:r>
    </w:p>
    <w:p w14:paraId="000000AC" w14:textId="5B73DF77" w:rsidR="00F963BA" w:rsidDel="00D22864" w:rsidRDefault="00E0351C" w:rsidP="00E0351C">
      <w:pPr>
        <w:spacing w:line="276" w:lineRule="auto"/>
        <w:rPr>
          <w:del w:id="100" w:author="Francis Poe" w:date="2025-02-07T11:06:00Z" w16du:dateUtc="2025-02-07T16:06:00Z"/>
          <w:rFonts w:ascii="Arial" w:eastAsia="Arial" w:hAnsi="Arial" w:cs="Arial"/>
        </w:rPr>
      </w:pPr>
      <w:bookmarkStart w:id="101" w:name="_f4h7ugwxsyl6" w:colFirst="0" w:colLast="0"/>
      <w:bookmarkEnd w:id="101"/>
      <w:ins w:id="102" w:author="Francis Poe" w:date="2025-02-07T11:06:00Z" w16du:dateUtc="2025-02-07T16:06:00Z">
        <w:r>
          <w:rPr>
            <w:rFonts w:ascii="Arial" w:eastAsia="Arial" w:hAnsi="Arial" w:cs="Arial"/>
          </w:rPr>
          <w:t>* * *</w:t>
        </w:r>
        <w:r w:rsidDel="00E0351C">
          <w:rPr>
            <w:rFonts w:ascii="Arial" w:eastAsia="Arial" w:hAnsi="Arial" w:cs="Arial"/>
          </w:rPr>
          <w:t xml:space="preserve"> </w:t>
        </w:r>
      </w:ins>
      <w:del w:id="103" w:author="Francis Poe" w:date="2025-02-07T11:06:00Z" w16du:dateUtc="2025-02-07T16:06:00Z">
        <w:r w:rsidDel="00E0351C">
          <w:rPr>
            <w:rFonts w:ascii="Arial" w:eastAsia="Arial" w:hAnsi="Arial" w:cs="Arial"/>
          </w:rPr>
          <w:delText>(a) The SPE has the authority to suspend or terminate any GSA contracting officer appointment in any organizational component of the agency. SPE suspensions or terminations of warrants may not be overridden by any other GSA appointing official.</w:delText>
        </w:r>
      </w:del>
    </w:p>
    <w:p w14:paraId="14DA54A5" w14:textId="77777777" w:rsidR="00D22864" w:rsidRDefault="00D22864">
      <w:pPr>
        <w:spacing w:line="276" w:lineRule="auto"/>
        <w:rPr>
          <w:ins w:id="104" w:author="Francis Poe" w:date="2025-02-07T11:19:00Z" w16du:dateUtc="2025-02-07T16:19:00Z"/>
          <w:rFonts w:ascii="Arial" w:eastAsia="Arial" w:hAnsi="Arial" w:cs="Arial"/>
        </w:rPr>
        <w:pPrChange w:id="105" w:author="Francis Poe" w:date="2025-02-07T11:08:00Z" w16du:dateUtc="2025-02-07T16:08:00Z">
          <w:pPr>
            <w:spacing w:line="276" w:lineRule="auto"/>
            <w:ind w:firstLine="360"/>
          </w:pPr>
        </w:pPrChange>
      </w:pPr>
    </w:p>
    <w:p w14:paraId="000000AD" w14:textId="77777777" w:rsidR="00F963BA" w:rsidRDefault="00000000">
      <w:pPr>
        <w:spacing w:line="276" w:lineRule="auto"/>
        <w:ind w:firstLine="360"/>
        <w:rPr>
          <w:rFonts w:ascii="Arial" w:eastAsia="Arial" w:hAnsi="Arial" w:cs="Arial"/>
        </w:rPr>
      </w:pPr>
      <w:bookmarkStart w:id="106" w:name="_6tmifwvmxaey" w:colFirst="0" w:colLast="0"/>
      <w:bookmarkEnd w:id="106"/>
      <w:r>
        <w:rPr>
          <w:rFonts w:ascii="Arial" w:eastAsia="Arial" w:hAnsi="Arial" w:cs="Arial"/>
        </w:rPr>
        <w:t xml:space="preserve">(b) At any time, an HCA may terminate an appointment, change a permanent warrant to </w:t>
      </w:r>
      <w:r>
        <w:rPr>
          <w:rFonts w:ascii="Arial" w:eastAsia="Arial" w:hAnsi="Arial" w:cs="Arial"/>
          <w:strike/>
        </w:rPr>
        <w:t xml:space="preserve">an </w:t>
      </w:r>
      <w:proofErr w:type="gramStart"/>
      <w:r>
        <w:rPr>
          <w:rFonts w:ascii="Arial" w:eastAsia="Arial" w:hAnsi="Arial" w:cs="Arial"/>
          <w:strike/>
        </w:rPr>
        <w:t>interim</w:t>
      </w:r>
      <w:r>
        <w:rPr>
          <w:rFonts w:ascii="Arial" w:eastAsia="Arial" w:hAnsi="Arial" w:cs="Arial"/>
          <w:b/>
        </w:rPr>
        <w:t>[</w:t>
      </w:r>
      <w:proofErr w:type="gramEnd"/>
      <w:r>
        <w:rPr>
          <w:rFonts w:ascii="Arial" w:eastAsia="Arial" w:hAnsi="Arial" w:cs="Arial"/>
          <w:b/>
        </w:rPr>
        <w:t>a temporary]</w:t>
      </w:r>
      <w:r>
        <w:rPr>
          <w:rFonts w:ascii="Arial" w:eastAsia="Arial" w:hAnsi="Arial" w:cs="Arial"/>
        </w:rPr>
        <w:t xml:space="preserve"> warrant, reduce the warrant level, or refuse to accept a warrant from another contracting activity.</w:t>
      </w:r>
    </w:p>
    <w:p w14:paraId="000000AE" w14:textId="77777777" w:rsidR="00F963BA" w:rsidRDefault="00000000">
      <w:pPr>
        <w:rPr>
          <w:rFonts w:ascii="Arial" w:eastAsia="Arial" w:hAnsi="Arial" w:cs="Arial"/>
        </w:rPr>
      </w:pPr>
      <w:r>
        <w:rPr>
          <w:rFonts w:ascii="Arial" w:eastAsia="Arial" w:hAnsi="Arial" w:cs="Arial"/>
        </w:rPr>
        <w:lastRenderedPageBreak/>
        <w:t>* * *</w:t>
      </w:r>
    </w:p>
    <w:p w14:paraId="000000AF" w14:textId="77777777" w:rsidR="00F963BA" w:rsidRDefault="00F963BA">
      <w:pPr>
        <w:rPr>
          <w:rFonts w:ascii="Arial" w:eastAsia="Arial" w:hAnsi="Arial" w:cs="Arial"/>
        </w:rPr>
      </w:pPr>
      <w:bookmarkStart w:id="107" w:name="_myazlzq4o516" w:colFirst="0" w:colLast="0"/>
      <w:bookmarkEnd w:id="107"/>
    </w:p>
    <w:p w14:paraId="000000B0" w14:textId="77777777" w:rsidR="00F963BA" w:rsidRDefault="00000000">
      <w:pPr>
        <w:rPr>
          <w:rFonts w:ascii="Arial" w:eastAsia="Arial" w:hAnsi="Arial" w:cs="Arial"/>
        </w:rPr>
      </w:pPr>
      <w:bookmarkStart w:id="108" w:name="_hjg6rfx33ye9" w:colFirst="0" w:colLast="0"/>
      <w:bookmarkEnd w:id="108"/>
      <w:r>
        <w:rPr>
          <w:rFonts w:ascii="Arial" w:eastAsia="Arial" w:hAnsi="Arial" w:cs="Arial"/>
        </w:rPr>
        <w:t>* * * * *</w:t>
      </w:r>
    </w:p>
    <w:p w14:paraId="000000B1" w14:textId="77777777" w:rsidR="00F963BA" w:rsidRDefault="00F963BA">
      <w:pPr>
        <w:rPr>
          <w:rFonts w:ascii="Arial" w:eastAsia="Arial" w:hAnsi="Arial" w:cs="Arial"/>
        </w:rPr>
      </w:pPr>
      <w:bookmarkStart w:id="109" w:name="_7d5m78qzatga" w:colFirst="0" w:colLast="0"/>
      <w:bookmarkEnd w:id="109"/>
    </w:p>
    <w:p w14:paraId="000000B2" w14:textId="77777777" w:rsidR="00F963BA" w:rsidRDefault="00000000">
      <w:pPr>
        <w:rPr>
          <w:rFonts w:ascii="Arial" w:eastAsia="Arial" w:hAnsi="Arial" w:cs="Arial"/>
        </w:rPr>
      </w:pPr>
      <w:bookmarkStart w:id="110" w:name="_bsxus7ymwn2e" w:colFirst="0" w:colLast="0"/>
      <w:bookmarkEnd w:id="110"/>
      <w:r>
        <w:rPr>
          <w:rFonts w:ascii="Arial" w:eastAsia="Arial" w:hAnsi="Arial" w:cs="Arial"/>
        </w:rPr>
        <w:t>Part 502— Definitions of Words and Terms</w:t>
      </w:r>
    </w:p>
    <w:p w14:paraId="000000B3" w14:textId="77777777" w:rsidR="00F963BA" w:rsidRDefault="00F963BA">
      <w:pPr>
        <w:rPr>
          <w:rFonts w:ascii="Arial" w:eastAsia="Arial" w:hAnsi="Arial" w:cs="Arial"/>
        </w:rPr>
      </w:pPr>
      <w:bookmarkStart w:id="111" w:name="_k47qh1mflpfq" w:colFirst="0" w:colLast="0"/>
      <w:bookmarkEnd w:id="111"/>
    </w:p>
    <w:p w14:paraId="000000B4" w14:textId="77777777" w:rsidR="00F963BA" w:rsidRDefault="00000000">
      <w:pPr>
        <w:spacing w:line="276" w:lineRule="auto"/>
        <w:rPr>
          <w:rFonts w:ascii="Arial" w:eastAsia="Arial" w:hAnsi="Arial" w:cs="Arial"/>
        </w:rPr>
      </w:pPr>
      <w:bookmarkStart w:id="112" w:name="_77m9jemkguzu" w:colFirst="0" w:colLast="0"/>
      <w:bookmarkEnd w:id="112"/>
      <w:r>
        <w:rPr>
          <w:rFonts w:ascii="Arial" w:eastAsia="Arial" w:hAnsi="Arial" w:cs="Arial"/>
        </w:rPr>
        <w:t>Subpart 502.1— Definitions</w:t>
      </w:r>
    </w:p>
    <w:p w14:paraId="000000B5" w14:textId="77777777" w:rsidR="00F963BA" w:rsidRDefault="00F963BA">
      <w:pPr>
        <w:rPr>
          <w:rFonts w:ascii="Arial" w:eastAsia="Arial" w:hAnsi="Arial" w:cs="Arial"/>
        </w:rPr>
      </w:pPr>
      <w:bookmarkStart w:id="113" w:name="_6m2kjgpyba18" w:colFirst="0" w:colLast="0"/>
      <w:bookmarkEnd w:id="113"/>
    </w:p>
    <w:p w14:paraId="000000B6" w14:textId="77777777" w:rsidR="00F963BA" w:rsidRDefault="00000000">
      <w:pPr>
        <w:spacing w:line="276" w:lineRule="auto"/>
        <w:rPr>
          <w:rFonts w:ascii="Arial" w:eastAsia="Arial" w:hAnsi="Arial" w:cs="Arial"/>
        </w:rPr>
      </w:pPr>
      <w:bookmarkStart w:id="114" w:name="_duvbxfyecq10" w:colFirst="0" w:colLast="0"/>
      <w:bookmarkEnd w:id="114"/>
      <w:r>
        <w:rPr>
          <w:rFonts w:ascii="Arial" w:eastAsia="Arial" w:hAnsi="Arial" w:cs="Arial"/>
        </w:rPr>
        <w:t>502.101 Definitions.</w:t>
      </w:r>
    </w:p>
    <w:p w14:paraId="000000B7" w14:textId="77777777" w:rsidR="00F963BA" w:rsidRDefault="00000000">
      <w:pPr>
        <w:rPr>
          <w:rFonts w:ascii="Arial" w:eastAsia="Arial" w:hAnsi="Arial" w:cs="Arial"/>
        </w:rPr>
      </w:pPr>
      <w:r>
        <w:rPr>
          <w:rFonts w:ascii="Arial" w:eastAsia="Arial" w:hAnsi="Arial" w:cs="Arial"/>
        </w:rPr>
        <w:t xml:space="preserve">* * * </w:t>
      </w:r>
    </w:p>
    <w:p w14:paraId="000000B8" w14:textId="77777777" w:rsidR="00F963BA" w:rsidRDefault="00000000">
      <w:pPr>
        <w:ind w:firstLine="360"/>
        <w:rPr>
          <w:rFonts w:ascii="Arial" w:eastAsia="Arial" w:hAnsi="Arial" w:cs="Arial"/>
        </w:rPr>
      </w:pPr>
      <w:bookmarkStart w:id="115" w:name="_xicdnxoljuz7" w:colFirst="0" w:colLast="0"/>
      <w:bookmarkEnd w:id="115"/>
      <w:r>
        <w:rPr>
          <w:rFonts w:ascii="Arial" w:eastAsia="Arial" w:hAnsi="Arial" w:cs="Arial"/>
        </w:rP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14:paraId="000000B9" w14:textId="77777777" w:rsidR="00F963BA" w:rsidRDefault="00000000">
      <w:pPr>
        <w:rPr>
          <w:rFonts w:ascii="Arial" w:eastAsia="Arial" w:hAnsi="Arial" w:cs="Arial"/>
        </w:rPr>
      </w:pPr>
      <w:bookmarkStart w:id="116" w:name="_lhav9swy1o0v" w:colFirst="0" w:colLast="0"/>
      <w:bookmarkEnd w:id="116"/>
      <w:r>
        <w:rPr>
          <w:rFonts w:ascii="Arial" w:eastAsia="Arial" w:hAnsi="Arial" w:cs="Arial"/>
        </w:rPr>
        <w:t>* * *</w:t>
      </w:r>
    </w:p>
    <w:p w14:paraId="000000BA" w14:textId="77777777" w:rsidR="00F963BA" w:rsidRDefault="00000000">
      <w:pPr>
        <w:ind w:firstLine="360"/>
        <w:rPr>
          <w:rFonts w:ascii="Arial" w:eastAsia="Arial" w:hAnsi="Arial" w:cs="Arial"/>
          <w:b/>
        </w:rPr>
      </w:pPr>
      <w:bookmarkStart w:id="117" w:name="_cx4wivxz5lj3" w:colFirst="0" w:colLast="0"/>
      <w:bookmarkEnd w:id="117"/>
      <w:r>
        <w:rPr>
          <w:rFonts w:ascii="Arial" w:eastAsia="Arial" w:hAnsi="Arial" w:cs="Arial"/>
          <w:b/>
        </w:rPr>
        <w:t>[</w:t>
      </w:r>
      <w:r>
        <w:rPr>
          <w:rFonts w:ascii="Arial" w:eastAsia="Arial" w:hAnsi="Arial" w:cs="Arial"/>
          <w:b/>
          <w:i/>
        </w:rPr>
        <w:t>Chief Acquisition Officer (CAO)</w:t>
      </w:r>
      <w:r>
        <w:rPr>
          <w:rFonts w:ascii="Arial" w:eastAsia="Arial" w:hAnsi="Arial" w:cs="Arial"/>
          <w:b/>
        </w:rPr>
        <w:t xml:space="preserve"> has the meaning as defined in FAR 2.101 and is identified on the GSA Acquisition Portal at https://insite.gsa.gov/acquisitionportal.] </w:t>
      </w:r>
    </w:p>
    <w:p w14:paraId="000000BB" w14:textId="77777777" w:rsidR="00F963BA" w:rsidRDefault="00000000">
      <w:pPr>
        <w:spacing w:line="276" w:lineRule="auto"/>
        <w:ind w:firstLine="360"/>
        <w:rPr>
          <w:rFonts w:ascii="Arial" w:eastAsia="Arial" w:hAnsi="Arial" w:cs="Arial"/>
        </w:rPr>
      </w:pPr>
      <w:bookmarkStart w:id="118" w:name="_mpzsihrllgc" w:colFirst="0" w:colLast="0"/>
      <w:bookmarkEnd w:id="118"/>
      <w:r>
        <w:rPr>
          <w:rFonts w:ascii="Arial" w:eastAsia="Arial" w:hAnsi="Arial" w:cs="Arial"/>
        </w:rPr>
        <w:t>“Contracting Activity Advocate for Competition” means an individual designated in writing by the Head of the Contracting Activity to execute the duties and responsibilities as prescribed by FAR 6.502. Advocates for competition are identified on the GSA Acquisition Portal at https://insite.gsa.gov/acquisitionportal.</w:t>
      </w:r>
    </w:p>
    <w:p w14:paraId="000000BC" w14:textId="77777777" w:rsidR="00F963BA" w:rsidRDefault="00000000">
      <w:pPr>
        <w:rPr>
          <w:rFonts w:ascii="Arial" w:eastAsia="Arial" w:hAnsi="Arial" w:cs="Arial"/>
        </w:rPr>
      </w:pPr>
      <w:bookmarkStart w:id="119" w:name="_k9fcmvmsj3lf" w:colFirst="0" w:colLast="0"/>
      <w:bookmarkEnd w:id="119"/>
      <w:r>
        <w:rPr>
          <w:rFonts w:ascii="Arial" w:eastAsia="Arial" w:hAnsi="Arial" w:cs="Arial"/>
        </w:rPr>
        <w:t>* * *</w:t>
      </w:r>
    </w:p>
    <w:p w14:paraId="000000BD" w14:textId="77777777" w:rsidR="00F963BA" w:rsidRDefault="00F963BA">
      <w:pPr>
        <w:rPr>
          <w:rFonts w:ascii="Arial" w:eastAsia="Arial" w:hAnsi="Arial" w:cs="Arial"/>
        </w:rPr>
      </w:pPr>
      <w:bookmarkStart w:id="120" w:name="_2svd8867bgbc" w:colFirst="0" w:colLast="0"/>
      <w:bookmarkEnd w:id="120"/>
    </w:p>
    <w:p w14:paraId="000000BE" w14:textId="77777777" w:rsidR="00F963BA" w:rsidRDefault="00000000">
      <w:pPr>
        <w:rPr>
          <w:rFonts w:ascii="Arial" w:eastAsia="Arial" w:hAnsi="Arial" w:cs="Arial"/>
        </w:rPr>
      </w:pPr>
      <w:bookmarkStart w:id="121" w:name="_994zmvs56k48" w:colFirst="0" w:colLast="0"/>
      <w:bookmarkEnd w:id="121"/>
      <w:r>
        <w:rPr>
          <w:rFonts w:ascii="Arial" w:eastAsia="Arial" w:hAnsi="Arial" w:cs="Arial"/>
        </w:rPr>
        <w:t>* * * * *</w:t>
      </w:r>
    </w:p>
    <w:p w14:paraId="000000BF" w14:textId="77777777" w:rsidR="00F963BA" w:rsidRDefault="00F963BA">
      <w:pPr>
        <w:rPr>
          <w:rFonts w:ascii="Arial" w:eastAsia="Arial" w:hAnsi="Arial" w:cs="Arial"/>
        </w:rPr>
      </w:pPr>
      <w:bookmarkStart w:id="122" w:name="_86gpcuuy6xav" w:colFirst="0" w:colLast="0"/>
      <w:bookmarkEnd w:id="122"/>
    </w:p>
    <w:p w14:paraId="000000C0" w14:textId="77777777" w:rsidR="00F963BA" w:rsidRDefault="00000000">
      <w:pPr>
        <w:spacing w:line="276" w:lineRule="auto"/>
        <w:rPr>
          <w:rFonts w:ascii="Arial" w:eastAsia="Arial" w:hAnsi="Arial" w:cs="Arial"/>
          <w:b/>
        </w:rPr>
      </w:pPr>
      <w:bookmarkStart w:id="123" w:name="_t6rombiibvsr" w:colFirst="0" w:colLast="0"/>
      <w:bookmarkEnd w:id="123"/>
      <w:r>
        <w:rPr>
          <w:rFonts w:ascii="Arial" w:eastAsia="Arial" w:hAnsi="Arial" w:cs="Arial"/>
        </w:rPr>
        <w:t>Part 518—</w:t>
      </w:r>
      <w:proofErr w:type="gramStart"/>
      <w:r>
        <w:rPr>
          <w:rFonts w:ascii="Arial" w:eastAsia="Arial" w:hAnsi="Arial" w:cs="Arial"/>
          <w:strike/>
        </w:rPr>
        <w:t>Reserved</w:t>
      </w:r>
      <w:r>
        <w:rPr>
          <w:rFonts w:ascii="Arial" w:eastAsia="Arial" w:hAnsi="Arial" w:cs="Arial"/>
          <w:b/>
        </w:rPr>
        <w:t>[</w:t>
      </w:r>
      <w:proofErr w:type="gramEnd"/>
      <w:r>
        <w:rPr>
          <w:rFonts w:ascii="Arial" w:eastAsia="Arial" w:hAnsi="Arial" w:cs="Arial"/>
          <w:b/>
        </w:rPr>
        <w:t>Emergency Acquisitions</w:t>
      </w:r>
    </w:p>
    <w:p w14:paraId="000000C1" w14:textId="77777777" w:rsidR="00F963BA" w:rsidRDefault="00F963BA">
      <w:pPr>
        <w:rPr>
          <w:rFonts w:ascii="Arial" w:eastAsia="Arial" w:hAnsi="Arial" w:cs="Arial"/>
        </w:rPr>
      </w:pPr>
      <w:bookmarkStart w:id="124" w:name="_m6kxy2jkj3oq" w:colFirst="0" w:colLast="0"/>
      <w:bookmarkEnd w:id="124"/>
    </w:p>
    <w:p w14:paraId="000000C2" w14:textId="77777777" w:rsidR="00F963BA" w:rsidRDefault="00000000">
      <w:pPr>
        <w:spacing w:line="276" w:lineRule="auto"/>
        <w:rPr>
          <w:rFonts w:ascii="Arial" w:eastAsia="Arial" w:hAnsi="Arial" w:cs="Arial"/>
          <w:b/>
        </w:rPr>
      </w:pPr>
      <w:bookmarkStart w:id="125" w:name="_ezlqtq2ltk4i" w:colFirst="0" w:colLast="0"/>
      <w:bookmarkEnd w:id="125"/>
      <w:r>
        <w:rPr>
          <w:rFonts w:ascii="Arial" w:eastAsia="Arial" w:hAnsi="Arial" w:cs="Arial"/>
          <w:b/>
        </w:rPr>
        <w:t>518.000 Scope of part.</w:t>
      </w:r>
    </w:p>
    <w:p w14:paraId="000000C3" w14:textId="77777777" w:rsidR="00F963BA" w:rsidRDefault="00000000">
      <w:pPr>
        <w:spacing w:line="276" w:lineRule="auto"/>
        <w:ind w:firstLine="360"/>
        <w:rPr>
          <w:rFonts w:ascii="Arial" w:eastAsia="Arial" w:hAnsi="Arial" w:cs="Arial"/>
          <w:b/>
        </w:rPr>
      </w:pPr>
      <w:bookmarkStart w:id="126" w:name="_eq9bmaswykqg" w:colFirst="0" w:colLast="0"/>
      <w:bookmarkEnd w:id="126"/>
      <w:r>
        <w:rPr>
          <w:rFonts w:ascii="Arial" w:eastAsia="Arial" w:hAnsi="Arial" w:cs="Arial"/>
          <w:b/>
        </w:rPr>
        <w:t>This part includes—</w:t>
      </w:r>
    </w:p>
    <w:p w14:paraId="000000C4" w14:textId="77777777" w:rsidR="00F963BA" w:rsidRDefault="00000000">
      <w:pPr>
        <w:numPr>
          <w:ilvl w:val="0"/>
          <w:numId w:val="4"/>
        </w:numPr>
        <w:spacing w:line="276" w:lineRule="auto"/>
        <w:rPr>
          <w:rFonts w:ascii="Arial" w:eastAsia="Arial" w:hAnsi="Arial" w:cs="Arial"/>
          <w:b/>
        </w:rPr>
      </w:pPr>
      <w:bookmarkStart w:id="127" w:name="_2bu7qgvipivb" w:colFirst="0" w:colLast="0"/>
      <w:bookmarkEnd w:id="127"/>
      <w:r>
        <w:rPr>
          <w:rFonts w:ascii="Arial" w:eastAsia="Arial" w:hAnsi="Arial" w:cs="Arial"/>
          <w:b/>
        </w:rPr>
        <w:t xml:space="preserve">Supplemental policy to FAR part </w:t>
      </w:r>
      <w:proofErr w:type="gramStart"/>
      <w:r>
        <w:rPr>
          <w:rFonts w:ascii="Arial" w:eastAsia="Arial" w:hAnsi="Arial" w:cs="Arial"/>
          <w:b/>
        </w:rPr>
        <w:t>18;</w:t>
      </w:r>
      <w:proofErr w:type="gramEnd"/>
      <w:r>
        <w:rPr>
          <w:rFonts w:ascii="Arial" w:eastAsia="Arial" w:hAnsi="Arial" w:cs="Arial"/>
          <w:b/>
        </w:rPr>
        <w:t xml:space="preserve"> </w:t>
      </w:r>
    </w:p>
    <w:p w14:paraId="000000C5" w14:textId="04D65908" w:rsidR="00F963BA" w:rsidRDefault="00000000">
      <w:pPr>
        <w:numPr>
          <w:ilvl w:val="0"/>
          <w:numId w:val="4"/>
        </w:numPr>
        <w:spacing w:line="276" w:lineRule="auto"/>
        <w:rPr>
          <w:rFonts w:ascii="Arial" w:eastAsia="Arial" w:hAnsi="Arial" w:cs="Arial"/>
          <w:b/>
        </w:rPr>
        <w:pPrChange w:id="128" w:author="Francis Poe" w:date="2025-02-07T13:33:00Z" w16du:dateUtc="2025-02-07T18:33:00Z">
          <w:pPr>
            <w:numPr>
              <w:numId w:val="4"/>
            </w:numPr>
            <w:spacing w:line="276" w:lineRule="auto"/>
            <w:ind w:left="720" w:firstLine="360"/>
          </w:pPr>
        </w:pPrChange>
      </w:pPr>
      <w:bookmarkStart w:id="129" w:name="_qcfy1rwd4ush" w:colFirst="0" w:colLast="0"/>
      <w:bookmarkEnd w:id="129"/>
      <w:r>
        <w:rPr>
          <w:rFonts w:ascii="Arial" w:eastAsia="Arial" w:hAnsi="Arial" w:cs="Arial"/>
          <w:b/>
        </w:rPr>
        <w:t xml:space="preserve">Identification of additional acquisition flexibilities available for emergency acquisitions. These additional acquisition flexibilities are not exempt from the requirements and limitations set forth in FAR part </w:t>
      </w:r>
      <w:proofErr w:type="gramStart"/>
      <w:r>
        <w:rPr>
          <w:rFonts w:ascii="Arial" w:eastAsia="Arial" w:hAnsi="Arial" w:cs="Arial"/>
          <w:b/>
        </w:rPr>
        <w:t>3;</w:t>
      </w:r>
      <w:proofErr w:type="gramEnd"/>
    </w:p>
    <w:p w14:paraId="000000C6" w14:textId="77777777" w:rsidR="00F963BA" w:rsidRDefault="00000000">
      <w:pPr>
        <w:numPr>
          <w:ilvl w:val="0"/>
          <w:numId w:val="4"/>
        </w:numPr>
        <w:spacing w:line="276" w:lineRule="auto"/>
        <w:rPr>
          <w:rFonts w:ascii="Arial" w:eastAsia="Arial" w:hAnsi="Arial" w:cs="Arial"/>
          <w:b/>
        </w:rPr>
        <w:pPrChange w:id="130" w:author="Francis Poe" w:date="2025-02-07T13:33:00Z" w16du:dateUtc="2025-02-07T18:33:00Z">
          <w:pPr>
            <w:numPr>
              <w:numId w:val="4"/>
            </w:numPr>
            <w:spacing w:line="276" w:lineRule="auto"/>
            <w:ind w:left="720" w:firstLine="360"/>
          </w:pPr>
        </w:pPrChange>
      </w:pPr>
      <w:bookmarkStart w:id="131" w:name="_773mympqgtvx" w:colFirst="0" w:colLast="0"/>
      <w:bookmarkEnd w:id="131"/>
      <w:r>
        <w:rPr>
          <w:rFonts w:ascii="Arial" w:eastAsia="Arial" w:hAnsi="Arial" w:cs="Arial"/>
          <w:b/>
        </w:rPr>
        <w:t>Policy on obtaining acquisition support for emergency acquisitions; and</w:t>
      </w:r>
    </w:p>
    <w:p w14:paraId="000000C7" w14:textId="77777777" w:rsidR="00F963BA" w:rsidRDefault="00000000">
      <w:pPr>
        <w:numPr>
          <w:ilvl w:val="0"/>
          <w:numId w:val="4"/>
        </w:numPr>
        <w:spacing w:line="276" w:lineRule="auto"/>
        <w:rPr>
          <w:rFonts w:ascii="Arial" w:eastAsia="Arial" w:hAnsi="Arial" w:cs="Arial"/>
          <w:b/>
        </w:rPr>
        <w:pPrChange w:id="132" w:author="Francis Poe" w:date="2025-02-07T13:34:00Z" w16du:dateUtc="2025-02-07T18:34:00Z">
          <w:pPr>
            <w:numPr>
              <w:numId w:val="4"/>
            </w:numPr>
            <w:spacing w:line="276" w:lineRule="auto"/>
            <w:ind w:left="720" w:firstLine="360"/>
          </w:pPr>
        </w:pPrChange>
      </w:pPr>
      <w:bookmarkStart w:id="133" w:name="_6fdw0qp5ymrg" w:colFirst="0" w:colLast="0"/>
      <w:bookmarkEnd w:id="133"/>
      <w:r>
        <w:rPr>
          <w:rFonts w:ascii="Arial" w:eastAsia="Arial" w:hAnsi="Arial" w:cs="Arial"/>
          <w:b/>
        </w:rPr>
        <w:t xml:space="preserve">Resources that are available to the acquisition workforce to support emergency acquisitions. </w:t>
      </w:r>
    </w:p>
    <w:p w14:paraId="000000C8" w14:textId="77777777" w:rsidR="00F963BA" w:rsidRDefault="00F963BA">
      <w:pPr>
        <w:rPr>
          <w:rFonts w:ascii="Arial" w:eastAsia="Arial" w:hAnsi="Arial" w:cs="Arial"/>
        </w:rPr>
      </w:pPr>
      <w:bookmarkStart w:id="134" w:name="_q54aulv0ksgv" w:colFirst="0" w:colLast="0"/>
      <w:bookmarkEnd w:id="134"/>
    </w:p>
    <w:p w14:paraId="000000C9" w14:textId="77777777" w:rsidR="00F963BA" w:rsidRDefault="00000000">
      <w:pPr>
        <w:spacing w:line="276" w:lineRule="auto"/>
        <w:rPr>
          <w:rFonts w:ascii="Arial" w:eastAsia="Arial" w:hAnsi="Arial" w:cs="Arial"/>
          <w:b/>
        </w:rPr>
      </w:pPr>
      <w:bookmarkStart w:id="135" w:name="_xr2ykii5xcp5" w:colFirst="0" w:colLast="0"/>
      <w:bookmarkEnd w:id="135"/>
      <w:r>
        <w:rPr>
          <w:rFonts w:ascii="Arial" w:eastAsia="Arial" w:hAnsi="Arial" w:cs="Arial"/>
          <w:b/>
        </w:rPr>
        <w:t>518.001 Resources.</w:t>
      </w:r>
    </w:p>
    <w:p w14:paraId="000000CA" w14:textId="77777777" w:rsidR="00F963BA" w:rsidRDefault="00000000">
      <w:pPr>
        <w:spacing w:line="276" w:lineRule="auto"/>
        <w:ind w:firstLine="360"/>
        <w:rPr>
          <w:rFonts w:ascii="Arial" w:eastAsia="Arial" w:hAnsi="Arial" w:cs="Arial"/>
          <w:b/>
        </w:rPr>
      </w:pPr>
      <w:bookmarkStart w:id="136" w:name="_cgqzzvj1hqiq" w:colFirst="0" w:colLast="0"/>
      <w:bookmarkEnd w:id="136"/>
      <w:r>
        <w:rPr>
          <w:rFonts w:ascii="Arial" w:eastAsia="Arial" w:hAnsi="Arial" w:cs="Arial"/>
          <w:b/>
        </w:rPr>
        <w:t>The following provide information about emergency acquisitions:</w:t>
      </w:r>
    </w:p>
    <w:p w14:paraId="000000CB" w14:textId="77777777" w:rsidR="00F963BA" w:rsidRDefault="00000000">
      <w:pPr>
        <w:spacing w:line="276" w:lineRule="auto"/>
        <w:ind w:firstLine="450"/>
        <w:rPr>
          <w:rFonts w:ascii="Arial" w:eastAsia="Arial" w:hAnsi="Arial" w:cs="Arial"/>
          <w:b/>
        </w:rPr>
      </w:pPr>
      <w:bookmarkStart w:id="137" w:name="_jdfb9ungf2b8" w:colFirst="0" w:colLast="0"/>
      <w:bookmarkEnd w:id="137"/>
      <w:r>
        <w:rPr>
          <w:rFonts w:ascii="Arial" w:eastAsia="Arial" w:hAnsi="Arial" w:cs="Arial"/>
          <w:b/>
        </w:rPr>
        <w:t xml:space="preserve">(a) Emergency Acquisitions topic page located within the GSA Acquisition Portal at </w:t>
      </w:r>
      <w:hyperlink r:id="rId9">
        <w:r w:rsidR="00F963BA">
          <w:rPr>
            <w:rFonts w:ascii="Arial" w:eastAsia="Arial" w:hAnsi="Arial" w:cs="Arial"/>
            <w:b/>
            <w:color w:val="1155CC"/>
            <w:u w:val="single"/>
          </w:rPr>
          <w:t>http://insite.gsa.gov/acquisitionportal</w:t>
        </w:r>
      </w:hyperlink>
      <w:r>
        <w:rPr>
          <w:rFonts w:ascii="Arial" w:eastAsia="Arial" w:hAnsi="Arial" w:cs="Arial"/>
          <w:b/>
        </w:rPr>
        <w:t>; and</w:t>
      </w:r>
    </w:p>
    <w:p w14:paraId="000000CC" w14:textId="77777777" w:rsidR="00F963BA" w:rsidRDefault="00000000">
      <w:pPr>
        <w:spacing w:line="276" w:lineRule="auto"/>
        <w:ind w:firstLine="450"/>
        <w:rPr>
          <w:rFonts w:ascii="Arial" w:eastAsia="Arial" w:hAnsi="Arial" w:cs="Arial"/>
          <w:b/>
        </w:rPr>
      </w:pPr>
      <w:bookmarkStart w:id="138" w:name="_n68heepvzsuh" w:colFirst="0" w:colLast="0"/>
      <w:bookmarkEnd w:id="138"/>
      <w:r>
        <w:rPr>
          <w:rFonts w:ascii="Arial" w:eastAsia="Arial" w:hAnsi="Arial" w:cs="Arial"/>
          <w:b/>
        </w:rPr>
        <w:lastRenderedPageBreak/>
        <w:t xml:space="preserve">(b) GSA’s Emergency Response website at </w:t>
      </w:r>
      <w:hyperlink r:id="rId10">
        <w:r w:rsidR="00F963BA">
          <w:rPr>
            <w:rFonts w:ascii="Arial" w:eastAsia="Arial" w:hAnsi="Arial" w:cs="Arial"/>
            <w:b/>
            <w:color w:val="1155CC"/>
            <w:u w:val="single"/>
          </w:rPr>
          <w:t>https://www.gsa.gov/governmentwide-initiatives/emergency-response</w:t>
        </w:r>
      </w:hyperlink>
      <w:r>
        <w:rPr>
          <w:rFonts w:ascii="Arial" w:eastAsia="Arial" w:hAnsi="Arial" w:cs="Arial"/>
          <w:b/>
        </w:rPr>
        <w:t xml:space="preserve">. </w:t>
      </w:r>
    </w:p>
    <w:p w14:paraId="000000CD" w14:textId="77777777" w:rsidR="00F963BA" w:rsidRDefault="00F963BA">
      <w:pPr>
        <w:ind w:firstLine="360"/>
        <w:rPr>
          <w:rFonts w:ascii="Arial" w:eastAsia="Arial" w:hAnsi="Arial" w:cs="Arial"/>
        </w:rPr>
      </w:pPr>
      <w:bookmarkStart w:id="139" w:name="_jctnauc63xg" w:colFirst="0" w:colLast="0"/>
      <w:bookmarkEnd w:id="139"/>
    </w:p>
    <w:p w14:paraId="000000CE" w14:textId="77777777" w:rsidR="00F963BA" w:rsidRDefault="00000000">
      <w:pPr>
        <w:pStyle w:val="Heading2"/>
        <w:keepNext w:val="0"/>
        <w:keepLines w:val="0"/>
        <w:shd w:val="clear" w:color="auto" w:fill="FFFFFF"/>
        <w:spacing w:before="0" w:after="0" w:line="276" w:lineRule="auto"/>
        <w:rPr>
          <w:rFonts w:ascii="Arial" w:eastAsia="Arial" w:hAnsi="Arial" w:cs="Arial"/>
          <w:sz w:val="24"/>
          <w:szCs w:val="24"/>
        </w:rPr>
      </w:pPr>
      <w:bookmarkStart w:id="140" w:name="_b6r2mtbtei4x" w:colFirst="0" w:colLast="0"/>
      <w:bookmarkEnd w:id="140"/>
      <w:r>
        <w:rPr>
          <w:rFonts w:ascii="Arial" w:eastAsia="Arial" w:hAnsi="Arial" w:cs="Arial"/>
          <w:sz w:val="24"/>
          <w:szCs w:val="24"/>
        </w:rPr>
        <w:t>Subpart 518.1—Available Acquisition Flexibilities</w:t>
      </w:r>
    </w:p>
    <w:p w14:paraId="000000CF" w14:textId="77777777" w:rsidR="00F963BA" w:rsidRDefault="00F963BA">
      <w:pPr>
        <w:ind w:firstLine="360"/>
        <w:rPr>
          <w:rFonts w:ascii="Arial" w:eastAsia="Arial" w:hAnsi="Arial" w:cs="Arial"/>
        </w:rPr>
      </w:pPr>
    </w:p>
    <w:p w14:paraId="000000D0" w14:textId="77777777" w:rsidR="00F963BA" w:rsidRDefault="00000000">
      <w:pPr>
        <w:spacing w:line="276" w:lineRule="auto"/>
        <w:rPr>
          <w:rFonts w:ascii="Arial" w:eastAsia="Arial" w:hAnsi="Arial" w:cs="Arial"/>
          <w:b/>
        </w:rPr>
      </w:pPr>
      <w:r>
        <w:rPr>
          <w:rFonts w:ascii="Arial" w:eastAsia="Arial" w:hAnsi="Arial" w:cs="Arial"/>
          <w:b/>
        </w:rPr>
        <w:t>518.101 General.</w:t>
      </w:r>
    </w:p>
    <w:p w14:paraId="000000D1" w14:textId="77777777" w:rsidR="00F963BA" w:rsidRDefault="00000000">
      <w:pPr>
        <w:spacing w:line="276" w:lineRule="auto"/>
        <w:ind w:firstLine="360"/>
        <w:rPr>
          <w:rFonts w:ascii="Arial" w:eastAsia="Arial" w:hAnsi="Arial" w:cs="Arial"/>
          <w:b/>
        </w:rPr>
      </w:pPr>
      <w:bookmarkStart w:id="141" w:name="_7m6ztd1lwbyv" w:colFirst="0" w:colLast="0"/>
      <w:bookmarkEnd w:id="141"/>
      <w:r>
        <w:rPr>
          <w:rFonts w:ascii="Arial" w:eastAsia="Arial" w:hAnsi="Arial" w:cs="Arial"/>
          <w:b/>
        </w:rPr>
        <w:t>FAR subpart 18.1 and the GSAM include many acquisition flexibilities that are available to contracting officers and other acquisition personnel when certain conditions are met. These acquisition flexibilities do not require an emergency declaration or designation of contingency operation.</w:t>
      </w:r>
    </w:p>
    <w:p w14:paraId="000000D2" w14:textId="77777777" w:rsidR="00F963BA" w:rsidRDefault="00F963BA">
      <w:pPr>
        <w:rPr>
          <w:rFonts w:ascii="Arial" w:eastAsia="Arial" w:hAnsi="Arial" w:cs="Arial"/>
        </w:rPr>
      </w:pPr>
      <w:bookmarkStart w:id="142" w:name="_h05642ezz7zr" w:colFirst="0" w:colLast="0"/>
      <w:bookmarkEnd w:id="142"/>
    </w:p>
    <w:p w14:paraId="000000D3" w14:textId="77777777" w:rsidR="00F963BA" w:rsidRDefault="00000000">
      <w:pPr>
        <w:spacing w:line="276" w:lineRule="auto"/>
        <w:rPr>
          <w:rFonts w:ascii="Arial" w:eastAsia="Arial" w:hAnsi="Arial" w:cs="Arial"/>
          <w:b/>
        </w:rPr>
      </w:pPr>
      <w:bookmarkStart w:id="143" w:name="_xxywr1qtv1o" w:colFirst="0" w:colLast="0"/>
      <w:bookmarkEnd w:id="143"/>
      <w:r>
        <w:rPr>
          <w:rFonts w:ascii="Arial" w:eastAsia="Arial" w:hAnsi="Arial" w:cs="Arial"/>
          <w:b/>
        </w:rPr>
        <w:t xml:space="preserve">518.170 Additional acquisition </w:t>
      </w:r>
      <w:proofErr w:type="gramStart"/>
      <w:r>
        <w:rPr>
          <w:rFonts w:ascii="Arial" w:eastAsia="Arial" w:hAnsi="Arial" w:cs="Arial"/>
          <w:b/>
        </w:rPr>
        <w:t>flexibilities</w:t>
      </w:r>
      <w:proofErr w:type="gramEnd"/>
      <w:r>
        <w:rPr>
          <w:rFonts w:ascii="Arial" w:eastAsia="Arial" w:hAnsi="Arial" w:cs="Arial"/>
          <w:b/>
        </w:rPr>
        <w:t>.</w:t>
      </w:r>
    </w:p>
    <w:p w14:paraId="000000D4" w14:textId="77777777" w:rsidR="00F963BA" w:rsidRDefault="00000000">
      <w:pPr>
        <w:spacing w:line="276" w:lineRule="auto"/>
        <w:ind w:firstLine="360"/>
        <w:rPr>
          <w:rFonts w:ascii="Arial" w:eastAsia="Arial" w:hAnsi="Arial" w:cs="Arial"/>
          <w:b/>
          <w:highlight w:val="white"/>
        </w:rPr>
      </w:pPr>
      <w:bookmarkStart w:id="144" w:name="_uze0b3aj21rg" w:colFirst="0" w:colLast="0"/>
      <w:bookmarkEnd w:id="144"/>
      <w:r>
        <w:rPr>
          <w:rFonts w:ascii="Arial" w:eastAsia="Arial" w:hAnsi="Arial" w:cs="Arial"/>
          <w:b/>
          <w:highlight w:val="white"/>
        </w:rPr>
        <w:t xml:space="preserve">(a) </w:t>
      </w:r>
      <w:r>
        <w:rPr>
          <w:rFonts w:ascii="Arial" w:eastAsia="Arial" w:hAnsi="Arial" w:cs="Arial"/>
          <w:b/>
          <w:i/>
          <w:highlight w:val="white"/>
        </w:rPr>
        <w:t>Waiver of contracting offic</w:t>
      </w:r>
      <w:r>
        <w:rPr>
          <w:rFonts w:ascii="Arial" w:eastAsia="Arial" w:hAnsi="Arial" w:cs="Arial"/>
          <w:b/>
          <w:i/>
        </w:rPr>
        <w:t>er certification</w:t>
      </w:r>
      <w:r>
        <w:rPr>
          <w:rFonts w:ascii="Arial" w:eastAsia="Arial" w:hAnsi="Arial" w:cs="Arial"/>
          <w:b/>
        </w:rPr>
        <w:t xml:space="preserve">. </w:t>
      </w:r>
      <w:r>
        <w:rPr>
          <w:rFonts w:ascii="Arial" w:eastAsia="Arial" w:hAnsi="Arial" w:cs="Arial"/>
          <w:b/>
          <w:highlight w:val="white"/>
        </w:rPr>
        <w:t>The Senior Procurement Executive (SPE) may waive the requirement for obtaining contracting officer certification (see 501.603-1(b)(2)).</w:t>
      </w:r>
    </w:p>
    <w:p w14:paraId="000000D5" w14:textId="77777777" w:rsidR="00F963BA" w:rsidRDefault="00000000">
      <w:pPr>
        <w:spacing w:line="276" w:lineRule="auto"/>
        <w:ind w:firstLine="360"/>
        <w:rPr>
          <w:rFonts w:ascii="Arial" w:eastAsia="Arial" w:hAnsi="Arial" w:cs="Arial"/>
          <w:b/>
          <w:highlight w:val="white"/>
        </w:rPr>
      </w:pPr>
      <w:bookmarkStart w:id="145" w:name="_ctrsaxgghsjy" w:colFirst="0" w:colLast="0"/>
      <w:bookmarkEnd w:id="145"/>
      <w:r>
        <w:rPr>
          <w:rFonts w:ascii="Arial" w:eastAsia="Arial" w:hAnsi="Arial" w:cs="Arial"/>
          <w:b/>
          <w:highlight w:val="white"/>
        </w:rPr>
        <w:t xml:space="preserve">(b) </w:t>
      </w:r>
      <w:r>
        <w:rPr>
          <w:rFonts w:ascii="Arial" w:eastAsia="Arial" w:hAnsi="Arial" w:cs="Arial"/>
          <w:b/>
          <w:i/>
          <w:highlight w:val="white"/>
        </w:rPr>
        <w:t>Deviations, waivers, and exemptions from Contracting Officer Warrant Program (COWP) requirements</w:t>
      </w:r>
      <w:r>
        <w:rPr>
          <w:rFonts w:ascii="Arial" w:eastAsia="Arial" w:hAnsi="Arial" w:cs="Arial"/>
          <w:b/>
          <w:highlight w:val="white"/>
        </w:rPr>
        <w:t>. The SPE may approve deviations, waivers, and exemptions from any of the COWP requirements (see 501.603-1(d)(3)(</w:t>
      </w:r>
      <w:proofErr w:type="spellStart"/>
      <w:r>
        <w:rPr>
          <w:rFonts w:ascii="Arial" w:eastAsia="Arial" w:hAnsi="Arial" w:cs="Arial"/>
          <w:b/>
          <w:highlight w:val="white"/>
        </w:rPr>
        <w:t>i</w:t>
      </w:r>
      <w:proofErr w:type="spellEnd"/>
      <w:r>
        <w:rPr>
          <w:rFonts w:ascii="Arial" w:eastAsia="Arial" w:hAnsi="Arial" w:cs="Arial"/>
          <w:b/>
          <w:highlight w:val="white"/>
        </w:rPr>
        <w:t>)(B)).</w:t>
      </w:r>
    </w:p>
    <w:p w14:paraId="000000D6" w14:textId="77777777" w:rsidR="00F963BA" w:rsidRDefault="00000000">
      <w:pPr>
        <w:spacing w:line="276" w:lineRule="auto"/>
        <w:ind w:firstLine="270"/>
        <w:rPr>
          <w:rFonts w:ascii="Arial" w:eastAsia="Arial" w:hAnsi="Arial" w:cs="Arial"/>
          <w:b/>
        </w:rPr>
      </w:pPr>
      <w:bookmarkStart w:id="146" w:name="_jsrpsypb0fwq" w:colFirst="0" w:colLast="0"/>
      <w:bookmarkEnd w:id="146"/>
      <w:r>
        <w:rPr>
          <w:rFonts w:ascii="Arial" w:eastAsia="Arial" w:hAnsi="Arial" w:cs="Arial"/>
          <w:b/>
        </w:rPr>
        <w:t xml:space="preserve">(c) </w:t>
      </w:r>
      <w:r>
        <w:rPr>
          <w:rFonts w:ascii="Arial" w:eastAsia="Arial" w:hAnsi="Arial" w:cs="Arial"/>
          <w:b/>
          <w:i/>
        </w:rPr>
        <w:t>Changes in warrant level thresholds</w:t>
      </w:r>
      <w:r>
        <w:rPr>
          <w:rFonts w:ascii="Arial" w:eastAsia="Arial" w:hAnsi="Arial" w:cs="Arial"/>
          <w:b/>
        </w:rPr>
        <w:t>. The SPE may authorize changes in warrant level thresholds (see 501.603-1(d)(3)(</w:t>
      </w:r>
      <w:proofErr w:type="spellStart"/>
      <w:r>
        <w:rPr>
          <w:rFonts w:ascii="Arial" w:eastAsia="Arial" w:hAnsi="Arial" w:cs="Arial"/>
          <w:b/>
        </w:rPr>
        <w:t>i</w:t>
      </w:r>
      <w:proofErr w:type="spellEnd"/>
      <w:r>
        <w:rPr>
          <w:rFonts w:ascii="Arial" w:eastAsia="Arial" w:hAnsi="Arial" w:cs="Arial"/>
          <w:b/>
        </w:rPr>
        <w:t>)(D)).</w:t>
      </w:r>
    </w:p>
    <w:p w14:paraId="000000D7" w14:textId="77777777" w:rsidR="00F963BA" w:rsidRDefault="00000000">
      <w:pPr>
        <w:spacing w:line="276" w:lineRule="auto"/>
        <w:ind w:firstLine="270"/>
        <w:rPr>
          <w:rFonts w:ascii="Arial" w:eastAsia="Arial" w:hAnsi="Arial" w:cs="Arial"/>
          <w:b/>
        </w:rPr>
      </w:pPr>
      <w:r>
        <w:rPr>
          <w:rFonts w:ascii="Arial" w:eastAsia="Arial" w:hAnsi="Arial" w:cs="Arial"/>
          <w:b/>
        </w:rPr>
        <w:t xml:space="preserve">(d) </w:t>
      </w:r>
      <w:r>
        <w:rPr>
          <w:rFonts w:ascii="Arial" w:eastAsia="Arial" w:hAnsi="Arial" w:cs="Arial"/>
          <w:b/>
          <w:i/>
        </w:rPr>
        <w:t>Waiver of Contracting Officer's Representative (COR) certification</w:t>
      </w:r>
      <w:r>
        <w:rPr>
          <w:rFonts w:ascii="Arial" w:eastAsia="Arial" w:hAnsi="Arial" w:cs="Arial"/>
          <w:b/>
        </w:rPr>
        <w:t xml:space="preserve">. The SPE may waive the requirements for FAC-COR certifications (see </w:t>
      </w:r>
      <w:r>
        <w:rPr>
          <w:rFonts w:ascii="Arial" w:eastAsia="Arial" w:hAnsi="Arial" w:cs="Arial"/>
          <w:b/>
          <w:highlight w:val="white"/>
        </w:rPr>
        <w:t>501.604(d))</w:t>
      </w:r>
      <w:r>
        <w:rPr>
          <w:rFonts w:ascii="Arial" w:eastAsia="Arial" w:hAnsi="Arial" w:cs="Arial"/>
          <w:b/>
        </w:rPr>
        <w:t xml:space="preserve">. </w:t>
      </w:r>
    </w:p>
    <w:p w14:paraId="000000D8" w14:textId="77777777" w:rsidR="00F963BA" w:rsidRDefault="00000000">
      <w:pPr>
        <w:spacing w:line="276" w:lineRule="auto"/>
        <w:ind w:firstLine="270"/>
        <w:rPr>
          <w:rFonts w:ascii="Arial" w:eastAsia="Arial" w:hAnsi="Arial" w:cs="Arial"/>
          <w:b/>
        </w:rPr>
      </w:pPr>
      <w:bookmarkStart w:id="147" w:name="_bs23ujf6wdwx" w:colFirst="0" w:colLast="0"/>
      <w:bookmarkEnd w:id="147"/>
      <w:r>
        <w:rPr>
          <w:rFonts w:ascii="Arial" w:eastAsia="Arial" w:hAnsi="Arial" w:cs="Arial"/>
          <w:b/>
        </w:rPr>
        <w:t xml:space="preserve">(e) </w:t>
      </w:r>
      <w:bookmarkStart w:id="148" w:name="_Hlk190072394"/>
      <w:r>
        <w:rPr>
          <w:rFonts w:ascii="Arial" w:eastAsia="Arial" w:hAnsi="Arial" w:cs="Arial"/>
          <w:b/>
          <w:i/>
        </w:rPr>
        <w:t>Waiver of Program and Project Managers (P/PM) certification</w:t>
      </w:r>
      <w:r>
        <w:rPr>
          <w:rFonts w:ascii="Arial" w:eastAsia="Arial" w:hAnsi="Arial" w:cs="Arial"/>
          <w:b/>
        </w:rPr>
        <w:t xml:space="preserve">. </w:t>
      </w:r>
      <w:proofErr w:type="gramStart"/>
      <w:r>
        <w:rPr>
          <w:rFonts w:ascii="Arial" w:eastAsia="Arial" w:hAnsi="Arial" w:cs="Arial"/>
          <w:b/>
        </w:rPr>
        <w:t>The SPE</w:t>
      </w:r>
      <w:proofErr w:type="gramEnd"/>
      <w:r>
        <w:rPr>
          <w:rFonts w:ascii="Arial" w:eastAsia="Arial" w:hAnsi="Arial" w:cs="Arial"/>
          <w:b/>
        </w:rPr>
        <w:t xml:space="preserve"> may waive the requirements for FAC-P/PM and FAC-P/PM-IT certification (see 501.671(d)).</w:t>
      </w:r>
      <w:bookmarkEnd w:id="148"/>
    </w:p>
    <w:p w14:paraId="000000D9" w14:textId="77777777" w:rsidR="00F963BA" w:rsidRDefault="00000000">
      <w:pPr>
        <w:spacing w:line="276" w:lineRule="auto"/>
        <w:ind w:firstLine="270"/>
        <w:rPr>
          <w:rFonts w:ascii="Arial" w:eastAsia="Arial" w:hAnsi="Arial" w:cs="Arial"/>
          <w:b/>
        </w:rPr>
      </w:pPr>
      <w:bookmarkStart w:id="149" w:name="_6c6d2wnvj2w9" w:colFirst="0" w:colLast="0"/>
      <w:bookmarkEnd w:id="149"/>
      <w:r>
        <w:rPr>
          <w:rFonts w:ascii="Arial" w:eastAsia="Arial" w:hAnsi="Arial" w:cs="Arial"/>
          <w:b/>
        </w:rPr>
        <w:t xml:space="preserve">(f) </w:t>
      </w:r>
      <w:r>
        <w:rPr>
          <w:rFonts w:ascii="Arial" w:eastAsia="Arial" w:hAnsi="Arial" w:cs="Arial"/>
          <w:b/>
          <w:i/>
        </w:rPr>
        <w:t>Procurement authority</w:t>
      </w:r>
      <w:r>
        <w:rPr>
          <w:rFonts w:ascii="Arial" w:eastAsia="Arial" w:hAnsi="Arial" w:cs="Arial"/>
          <w:b/>
        </w:rPr>
        <w:t xml:space="preserve"> </w:t>
      </w:r>
      <w:r>
        <w:rPr>
          <w:rFonts w:ascii="Arial" w:eastAsia="Arial" w:hAnsi="Arial" w:cs="Arial"/>
          <w:b/>
          <w:i/>
        </w:rPr>
        <w:t>delegation waivers</w:t>
      </w:r>
      <w:r>
        <w:rPr>
          <w:rFonts w:ascii="Arial" w:eastAsia="Arial" w:hAnsi="Arial" w:cs="Arial"/>
          <w:b/>
        </w:rPr>
        <w:t>. The SPE may waive the requirement for a delegation of procurement authority to be able to place orders under a GSA multi-agency contract or GSA Governmentwide acquisition contract.</w:t>
      </w:r>
    </w:p>
    <w:p w14:paraId="000000DA" w14:textId="77777777" w:rsidR="00F963BA" w:rsidRDefault="00000000">
      <w:pPr>
        <w:spacing w:line="276" w:lineRule="auto"/>
        <w:ind w:firstLine="270"/>
        <w:rPr>
          <w:rFonts w:ascii="Arial" w:eastAsia="Arial" w:hAnsi="Arial" w:cs="Arial"/>
          <w:b/>
        </w:rPr>
      </w:pPr>
      <w:bookmarkStart w:id="150" w:name="_iy23xz93efi9" w:colFirst="0" w:colLast="0"/>
      <w:bookmarkEnd w:id="150"/>
      <w:r>
        <w:rPr>
          <w:rFonts w:ascii="Arial" w:eastAsia="Arial" w:hAnsi="Arial" w:cs="Arial"/>
          <w:b/>
        </w:rPr>
        <w:t xml:space="preserve">(g) </w:t>
      </w:r>
      <w:r>
        <w:rPr>
          <w:rFonts w:ascii="Arial" w:eastAsia="Arial" w:hAnsi="Arial" w:cs="Arial"/>
          <w:b/>
          <w:i/>
        </w:rPr>
        <w:t>Temporary appointments</w:t>
      </w:r>
      <w:r>
        <w:rPr>
          <w:rFonts w:ascii="Arial" w:eastAsia="Arial" w:hAnsi="Arial" w:cs="Arial"/>
          <w:b/>
        </w:rPr>
        <w:t xml:space="preserve">. HCAs may request temporary appointments in accordance with 501.603-3(b)(1). For additional information about temporary appointments refer to the Acquisition Career Management page on the GSA Acquisition Portal at </w:t>
      </w:r>
      <w:hyperlink r:id="rId11">
        <w:r w:rsidR="00F963BA">
          <w:rPr>
            <w:rFonts w:ascii="Arial" w:eastAsia="Arial" w:hAnsi="Arial" w:cs="Arial"/>
            <w:b/>
            <w:color w:val="1155CC"/>
            <w:u w:val="single"/>
          </w:rPr>
          <w:t>https://insite.gsa.gov/acquisitionportal</w:t>
        </w:r>
      </w:hyperlink>
      <w:r>
        <w:rPr>
          <w:rFonts w:ascii="Arial" w:eastAsia="Arial" w:hAnsi="Arial" w:cs="Arial"/>
          <w:b/>
        </w:rPr>
        <w:t>.</w:t>
      </w:r>
    </w:p>
    <w:p w14:paraId="000000DB" w14:textId="77777777" w:rsidR="00F963BA" w:rsidRDefault="00F963BA">
      <w:pPr>
        <w:ind w:firstLine="360"/>
        <w:rPr>
          <w:rFonts w:ascii="Arial" w:eastAsia="Arial" w:hAnsi="Arial" w:cs="Arial"/>
        </w:rPr>
      </w:pPr>
      <w:bookmarkStart w:id="151" w:name="_2agyt5q7vr5n" w:colFirst="0" w:colLast="0"/>
      <w:bookmarkEnd w:id="151"/>
    </w:p>
    <w:p w14:paraId="000000DC" w14:textId="77777777" w:rsidR="00F963BA" w:rsidRDefault="00000000">
      <w:pPr>
        <w:spacing w:line="276" w:lineRule="auto"/>
        <w:rPr>
          <w:rFonts w:ascii="Arial" w:eastAsia="Arial" w:hAnsi="Arial" w:cs="Arial"/>
          <w:b/>
        </w:rPr>
      </w:pPr>
      <w:bookmarkStart w:id="152" w:name="_pdybl7h6gm2p" w:colFirst="0" w:colLast="0"/>
      <w:bookmarkEnd w:id="152"/>
      <w:r>
        <w:rPr>
          <w:rFonts w:ascii="Arial" w:eastAsia="Arial" w:hAnsi="Arial" w:cs="Arial"/>
          <w:b/>
        </w:rPr>
        <w:t>518.171 Additional sources.</w:t>
      </w:r>
    </w:p>
    <w:p w14:paraId="000000DD" w14:textId="77777777" w:rsidR="00F963BA" w:rsidRDefault="00000000">
      <w:pPr>
        <w:spacing w:line="276" w:lineRule="auto"/>
        <w:ind w:firstLine="360"/>
        <w:rPr>
          <w:rFonts w:ascii="Arial" w:eastAsia="Arial" w:hAnsi="Arial" w:cs="Arial"/>
          <w:b/>
        </w:rPr>
      </w:pPr>
      <w:bookmarkStart w:id="153" w:name="_39yl30az2u4k" w:colFirst="0" w:colLast="0"/>
      <w:bookmarkEnd w:id="153"/>
      <w:r>
        <w:rPr>
          <w:rFonts w:ascii="Arial" w:eastAsia="Arial" w:hAnsi="Arial" w:cs="Arial"/>
          <w:b/>
        </w:rPr>
        <w:t xml:space="preserve">In addition to the contracts identified in FAR 18.105, the following sources should also be considered: </w:t>
      </w:r>
    </w:p>
    <w:p w14:paraId="000000DE" w14:textId="77777777" w:rsidR="00F963BA" w:rsidRDefault="00000000">
      <w:pPr>
        <w:keepNext/>
        <w:spacing w:line="276" w:lineRule="auto"/>
        <w:ind w:firstLine="360"/>
        <w:rPr>
          <w:rFonts w:ascii="Arial" w:eastAsia="Arial" w:hAnsi="Arial" w:cs="Arial"/>
          <w:b/>
        </w:rPr>
      </w:pPr>
      <w:r>
        <w:rPr>
          <w:rFonts w:ascii="Arial" w:eastAsia="Arial" w:hAnsi="Arial" w:cs="Arial"/>
          <w:b/>
        </w:rPr>
        <w:t xml:space="preserve">(a) GSA’s Disaster Relief &amp; Pandemic Products Program aisle available on GSA Advantage at </w:t>
      </w:r>
      <w:hyperlink r:id="rId12">
        <w:r w:rsidR="00F963BA">
          <w:rPr>
            <w:rFonts w:ascii="Arial" w:eastAsia="Arial" w:hAnsi="Arial" w:cs="Arial"/>
            <w:b/>
            <w:color w:val="1155CC"/>
            <w:u w:val="single"/>
          </w:rPr>
          <w:t>https://www.gsaadvantage.gov</w:t>
        </w:r>
      </w:hyperlink>
      <w:r>
        <w:rPr>
          <w:rFonts w:ascii="Arial" w:eastAsia="Arial" w:hAnsi="Arial" w:cs="Arial"/>
          <w:b/>
        </w:rPr>
        <w:t xml:space="preserve">. </w:t>
      </w:r>
    </w:p>
    <w:p w14:paraId="000000DF" w14:textId="77777777" w:rsidR="00F963BA" w:rsidRDefault="00000000">
      <w:pPr>
        <w:keepNext/>
        <w:spacing w:line="276" w:lineRule="auto"/>
        <w:ind w:firstLine="360"/>
        <w:rPr>
          <w:rFonts w:ascii="Calibri" w:eastAsia="Calibri" w:hAnsi="Calibri" w:cs="Calibri"/>
          <w:sz w:val="22"/>
          <w:szCs w:val="22"/>
        </w:rPr>
      </w:pPr>
      <w:r>
        <w:rPr>
          <w:rFonts w:ascii="Arial" w:eastAsia="Arial" w:hAnsi="Arial" w:cs="Arial"/>
          <w:b/>
        </w:rPr>
        <w:t xml:space="preserve">(b) GSA’s Emergency Acquisition Basic Ordering Agreements available at </w:t>
      </w:r>
      <w:hyperlink r:id="rId13">
        <w:r w:rsidR="00F963BA">
          <w:rPr>
            <w:rFonts w:ascii="Arial" w:eastAsia="Arial" w:hAnsi="Arial" w:cs="Arial"/>
            <w:b/>
            <w:color w:val="1155CC"/>
            <w:u w:val="single"/>
          </w:rPr>
          <w:t>https://www.gsa.gov/governmentwide-initiatives/emergency-response</w:t>
        </w:r>
      </w:hyperlink>
      <w:r>
        <w:rPr>
          <w:rFonts w:ascii="Arial" w:eastAsia="Arial" w:hAnsi="Arial" w:cs="Arial"/>
          <w:b/>
          <w:highlight w:val="white"/>
        </w:rPr>
        <w:t xml:space="preserve">. </w:t>
      </w:r>
    </w:p>
    <w:p w14:paraId="000000E0" w14:textId="77777777" w:rsidR="00F963BA" w:rsidRDefault="00F963BA">
      <w:pPr>
        <w:pStyle w:val="Heading2"/>
        <w:keepNext w:val="0"/>
        <w:keepLines w:val="0"/>
        <w:shd w:val="clear" w:color="auto" w:fill="FFFFFF"/>
        <w:spacing w:before="0" w:after="0"/>
        <w:rPr>
          <w:rFonts w:ascii="Arial" w:eastAsia="Arial" w:hAnsi="Arial" w:cs="Arial"/>
          <w:b w:val="0"/>
          <w:sz w:val="24"/>
          <w:szCs w:val="24"/>
        </w:rPr>
      </w:pPr>
      <w:bookmarkStart w:id="154" w:name="_cofn954iyho7" w:colFirst="0" w:colLast="0"/>
      <w:bookmarkEnd w:id="154"/>
    </w:p>
    <w:p w14:paraId="000000E1" w14:textId="77777777" w:rsidR="00F963BA" w:rsidRDefault="00000000">
      <w:pPr>
        <w:rPr>
          <w:rFonts w:ascii="Arial" w:eastAsia="Arial" w:hAnsi="Arial" w:cs="Arial"/>
          <w:b/>
        </w:rPr>
      </w:pPr>
      <w:r>
        <w:rPr>
          <w:rFonts w:ascii="Arial" w:eastAsia="Arial" w:hAnsi="Arial" w:cs="Arial"/>
          <w:b/>
        </w:rPr>
        <w:lastRenderedPageBreak/>
        <w:t>Subpart 518.2—Emergency Acquisition Flexibilities</w:t>
      </w:r>
    </w:p>
    <w:p w14:paraId="000000E2" w14:textId="77777777" w:rsidR="00F963BA" w:rsidRDefault="00F963BA">
      <w:pPr>
        <w:rPr>
          <w:rFonts w:ascii="Arial" w:eastAsia="Arial" w:hAnsi="Arial" w:cs="Arial"/>
          <w:b/>
        </w:rPr>
      </w:pPr>
    </w:p>
    <w:p w14:paraId="000000E3" w14:textId="77777777" w:rsidR="00F963BA" w:rsidRDefault="00000000">
      <w:pPr>
        <w:rPr>
          <w:rFonts w:ascii="Arial" w:eastAsia="Arial" w:hAnsi="Arial" w:cs="Arial"/>
          <w:b/>
        </w:rPr>
      </w:pPr>
      <w:r>
        <w:rPr>
          <w:rFonts w:ascii="Arial" w:eastAsia="Arial" w:hAnsi="Arial" w:cs="Arial"/>
          <w:b/>
        </w:rPr>
        <w:t xml:space="preserve">518.270 SPE authority. </w:t>
      </w:r>
    </w:p>
    <w:p w14:paraId="000000E4" w14:textId="77777777" w:rsidR="00F963BA" w:rsidRDefault="00000000">
      <w:pPr>
        <w:spacing w:line="276" w:lineRule="auto"/>
        <w:ind w:firstLine="360"/>
        <w:rPr>
          <w:rFonts w:ascii="Arial" w:eastAsia="Arial" w:hAnsi="Arial" w:cs="Arial"/>
          <w:b/>
        </w:rPr>
      </w:pPr>
      <w:bookmarkStart w:id="155" w:name="_w515vj3bniiv" w:colFirst="0" w:colLast="0"/>
      <w:bookmarkEnd w:id="155"/>
      <w:r>
        <w:rPr>
          <w:rFonts w:ascii="Arial" w:eastAsia="Arial" w:hAnsi="Arial" w:cs="Arial"/>
          <w:b/>
        </w:rPr>
        <w:t xml:space="preserve">The SPE is delegated the authority to make the head of the agency determinations described in FAR subpart 18.2 (see 502.101), including increasing procurement thresholds. </w:t>
      </w:r>
    </w:p>
    <w:p w14:paraId="000000E5" w14:textId="77777777" w:rsidR="00F963BA" w:rsidRDefault="00F963BA">
      <w:pPr>
        <w:ind w:firstLine="360"/>
        <w:rPr>
          <w:rFonts w:ascii="Arial" w:eastAsia="Arial" w:hAnsi="Arial" w:cs="Arial"/>
          <w:b/>
        </w:rPr>
      </w:pPr>
      <w:bookmarkStart w:id="156" w:name="_evogzywyjl2c" w:colFirst="0" w:colLast="0"/>
      <w:bookmarkEnd w:id="156"/>
    </w:p>
    <w:p w14:paraId="000000E6" w14:textId="77777777" w:rsidR="00F963BA" w:rsidRDefault="00000000">
      <w:pPr>
        <w:spacing w:line="276" w:lineRule="auto"/>
        <w:rPr>
          <w:rFonts w:ascii="Arial" w:eastAsia="Arial" w:hAnsi="Arial" w:cs="Arial"/>
          <w:b/>
        </w:rPr>
      </w:pPr>
      <w:bookmarkStart w:id="157" w:name="_t3lppv24iugk" w:colFirst="0" w:colLast="0"/>
      <w:bookmarkEnd w:id="157"/>
      <w:r>
        <w:rPr>
          <w:rFonts w:ascii="Arial" w:eastAsia="Arial" w:hAnsi="Arial" w:cs="Arial"/>
          <w:b/>
        </w:rPr>
        <w:t xml:space="preserve">518.271 Request and notification. </w:t>
      </w:r>
    </w:p>
    <w:p w14:paraId="000000E7" w14:textId="77777777" w:rsidR="00F963BA" w:rsidRDefault="00000000">
      <w:pPr>
        <w:spacing w:line="276" w:lineRule="auto"/>
        <w:ind w:firstLine="360"/>
        <w:rPr>
          <w:rFonts w:ascii="Arial" w:eastAsia="Arial" w:hAnsi="Arial" w:cs="Arial"/>
          <w:b/>
        </w:rPr>
      </w:pPr>
      <w:bookmarkStart w:id="158" w:name="_bim6kwihtksm" w:colFirst="0" w:colLast="0"/>
      <w:bookmarkEnd w:id="158"/>
      <w:r>
        <w:rPr>
          <w:rFonts w:ascii="Arial" w:eastAsia="Arial" w:hAnsi="Arial" w:cs="Arial"/>
          <w:b/>
        </w:rPr>
        <w:t xml:space="preserve">(a) </w:t>
      </w:r>
      <w:r>
        <w:rPr>
          <w:rFonts w:ascii="Arial" w:eastAsia="Arial" w:hAnsi="Arial" w:cs="Arial"/>
          <w:b/>
          <w:i/>
        </w:rPr>
        <w:t>Request</w:t>
      </w:r>
      <w:r>
        <w:rPr>
          <w:rFonts w:ascii="Arial" w:eastAsia="Arial" w:hAnsi="Arial" w:cs="Arial"/>
          <w:b/>
        </w:rPr>
        <w:t xml:space="preserve">. Requests to use any of the emergency flexibilities described in FAR subpart 18.2 shall be submitted to the SPE at </w:t>
      </w:r>
      <w:hyperlink r:id="rId14">
        <w:r w:rsidR="00F963BA">
          <w:rPr>
            <w:rFonts w:ascii="Arial" w:eastAsia="Arial" w:hAnsi="Arial" w:cs="Arial"/>
            <w:b/>
            <w:color w:val="1155CC"/>
            <w:u w:val="single"/>
          </w:rPr>
          <w:t>spe.request@gsa.gov</w:t>
        </w:r>
      </w:hyperlink>
      <w:r>
        <w:rPr>
          <w:rFonts w:ascii="Arial" w:eastAsia="Arial" w:hAnsi="Arial" w:cs="Arial"/>
          <w:b/>
        </w:rPr>
        <w:t>. Requests shall include, at a minimum</w:t>
      </w:r>
      <w:r>
        <w:rPr>
          <w:rFonts w:ascii="Arial" w:eastAsia="Arial" w:hAnsi="Arial" w:cs="Arial"/>
          <w:b/>
          <w:sz w:val="21"/>
          <w:szCs w:val="21"/>
          <w:highlight w:val="white"/>
        </w:rPr>
        <w:t>—</w:t>
      </w:r>
    </w:p>
    <w:p w14:paraId="000000E8" w14:textId="77777777" w:rsidR="00F963BA" w:rsidRDefault="00000000">
      <w:pPr>
        <w:spacing w:line="276" w:lineRule="auto"/>
        <w:ind w:firstLine="720"/>
        <w:rPr>
          <w:rFonts w:ascii="Arial" w:eastAsia="Arial" w:hAnsi="Arial" w:cs="Arial"/>
          <w:b/>
        </w:rPr>
      </w:pPr>
      <w:bookmarkStart w:id="159" w:name="_yf6wsqc84tpo" w:colFirst="0" w:colLast="0"/>
      <w:bookmarkEnd w:id="159"/>
      <w:r>
        <w:rPr>
          <w:rFonts w:ascii="Arial" w:eastAsia="Arial" w:hAnsi="Arial" w:cs="Arial"/>
          <w:b/>
        </w:rPr>
        <w:t xml:space="preserve">(1) A description of the support to be provided (e.g., there has been an emergency declaration in the HCA’s </w:t>
      </w:r>
      <w:proofErr w:type="gramStart"/>
      <w:r>
        <w:rPr>
          <w:rFonts w:ascii="Arial" w:eastAsia="Arial" w:hAnsi="Arial" w:cs="Arial"/>
          <w:b/>
        </w:rPr>
        <w:t>area</w:t>
      </w:r>
      <w:proofErr w:type="gramEnd"/>
      <w:r>
        <w:rPr>
          <w:rFonts w:ascii="Arial" w:eastAsia="Arial" w:hAnsi="Arial" w:cs="Arial"/>
          <w:b/>
        </w:rPr>
        <w:t xml:space="preserve"> and they need to provide acquisition support); and </w:t>
      </w:r>
    </w:p>
    <w:p w14:paraId="000000E9" w14:textId="77777777" w:rsidR="00F963BA" w:rsidRDefault="00000000">
      <w:pPr>
        <w:spacing w:line="276" w:lineRule="auto"/>
        <w:ind w:firstLine="720"/>
        <w:rPr>
          <w:rFonts w:ascii="Arial" w:eastAsia="Arial" w:hAnsi="Arial" w:cs="Arial"/>
          <w:b/>
        </w:rPr>
      </w:pPr>
      <w:bookmarkStart w:id="160" w:name="_rd8zqwg5qoi9" w:colFirst="0" w:colLast="0"/>
      <w:bookmarkEnd w:id="160"/>
      <w:r>
        <w:rPr>
          <w:rFonts w:ascii="Arial" w:eastAsia="Arial" w:hAnsi="Arial" w:cs="Arial"/>
          <w:b/>
        </w:rPr>
        <w:t>(2) Any other important information.</w:t>
      </w:r>
    </w:p>
    <w:p w14:paraId="000000EA" w14:textId="77777777" w:rsidR="00F963BA" w:rsidRDefault="00000000">
      <w:pPr>
        <w:spacing w:line="276" w:lineRule="auto"/>
        <w:ind w:firstLine="360"/>
        <w:rPr>
          <w:rFonts w:ascii="Arial" w:eastAsia="Arial" w:hAnsi="Arial" w:cs="Arial"/>
          <w:b/>
        </w:rPr>
      </w:pPr>
      <w:bookmarkStart w:id="161" w:name="_fdpjlkobthw9" w:colFirst="0" w:colLast="0"/>
      <w:bookmarkEnd w:id="161"/>
      <w:r>
        <w:rPr>
          <w:rFonts w:ascii="Arial" w:eastAsia="Arial" w:hAnsi="Arial" w:cs="Arial"/>
          <w:b/>
        </w:rPr>
        <w:t xml:space="preserve">(b) </w:t>
      </w:r>
      <w:r>
        <w:rPr>
          <w:rFonts w:ascii="Arial" w:eastAsia="Arial" w:hAnsi="Arial" w:cs="Arial"/>
          <w:b/>
          <w:i/>
        </w:rPr>
        <w:t>Notification</w:t>
      </w:r>
      <w:r>
        <w:rPr>
          <w:rFonts w:ascii="Arial" w:eastAsia="Arial" w:hAnsi="Arial" w:cs="Arial"/>
          <w:b/>
        </w:rPr>
        <w:t>. The SPE will notify the acquisition workforce when use of any of the emergency flexibilities provided in FAR subpart 18.2 is authorized. Notification may be done through the issuance of a SPE memorandum or other method deemed appropriate by the SPE.</w:t>
      </w:r>
    </w:p>
    <w:p w14:paraId="000000EB" w14:textId="77777777" w:rsidR="00F963BA" w:rsidRDefault="00F963BA">
      <w:pPr>
        <w:rPr>
          <w:rFonts w:ascii="Arial" w:eastAsia="Arial" w:hAnsi="Arial" w:cs="Arial"/>
        </w:rPr>
      </w:pPr>
      <w:bookmarkStart w:id="162" w:name="_t6n9mbex9ru" w:colFirst="0" w:colLast="0"/>
      <w:bookmarkEnd w:id="162"/>
    </w:p>
    <w:p w14:paraId="000000EC" w14:textId="5E261C30" w:rsidR="00F963BA" w:rsidRDefault="00000000">
      <w:pPr>
        <w:spacing w:line="276" w:lineRule="auto"/>
        <w:rPr>
          <w:rFonts w:ascii="Arial" w:eastAsia="Arial" w:hAnsi="Arial" w:cs="Arial"/>
          <w:b/>
        </w:rPr>
      </w:pPr>
      <w:bookmarkStart w:id="163" w:name="_geuoom5pqh6g" w:colFirst="0" w:colLast="0"/>
      <w:bookmarkEnd w:id="163"/>
      <w:r>
        <w:rPr>
          <w:rFonts w:ascii="Arial" w:eastAsia="Arial" w:hAnsi="Arial" w:cs="Arial"/>
          <w:b/>
        </w:rPr>
        <w:t>518.272 Requirements</w:t>
      </w:r>
      <w:ins w:id="164" w:author="Francis Poe" w:date="2025-02-10T10:35:00Z" w16du:dateUtc="2025-02-10T15:35:00Z">
        <w:r w:rsidR="006A016F">
          <w:rPr>
            <w:rFonts w:ascii="Arial" w:eastAsia="Arial" w:hAnsi="Arial" w:cs="Arial"/>
            <w:b/>
          </w:rPr>
          <w:t>.</w:t>
        </w:r>
      </w:ins>
    </w:p>
    <w:p w14:paraId="000000ED" w14:textId="312A7CD6" w:rsidR="00F963BA" w:rsidRDefault="001D26A3" w:rsidP="001D26A3">
      <w:pPr>
        <w:spacing w:line="276" w:lineRule="auto"/>
        <w:ind w:firstLine="360"/>
        <w:rPr>
          <w:rFonts w:ascii="Arial" w:eastAsia="Arial" w:hAnsi="Arial" w:cs="Arial"/>
          <w:b/>
        </w:rPr>
      </w:pPr>
      <w:bookmarkStart w:id="165" w:name="_wpv9vjyh6535" w:colFirst="0" w:colLast="0"/>
      <w:bookmarkEnd w:id="165"/>
      <w:r>
        <w:rPr>
          <w:rFonts w:ascii="Arial" w:eastAsia="Arial" w:hAnsi="Arial" w:cs="Arial"/>
          <w:b/>
          <w:iCs/>
        </w:rPr>
        <w:t>(a)</w:t>
      </w:r>
      <w:r>
        <w:rPr>
          <w:rFonts w:ascii="Arial" w:eastAsia="Arial" w:hAnsi="Arial" w:cs="Arial"/>
          <w:b/>
          <w:i/>
        </w:rPr>
        <w:t xml:space="preserve"> </w:t>
      </w:r>
      <w:r w:rsidR="00000000">
        <w:rPr>
          <w:rFonts w:ascii="Arial" w:eastAsia="Arial" w:hAnsi="Arial" w:cs="Arial"/>
          <w:b/>
          <w:i/>
        </w:rPr>
        <w:t>Duration of emergency acquisition flexibilities</w:t>
      </w:r>
      <w:r w:rsidR="00000000">
        <w:rPr>
          <w:rFonts w:ascii="Arial" w:eastAsia="Arial" w:hAnsi="Arial" w:cs="Arial"/>
          <w:b/>
        </w:rPr>
        <w:t xml:space="preserve">.  Unless otherwise stated in the SPE notification or revoked earlier, emergency acquisition flexibilities authorized by the SPE are automatically rescinded once the effective period of the emergency has ended. </w:t>
      </w:r>
    </w:p>
    <w:p w14:paraId="000000EE" w14:textId="12A51D81" w:rsidR="00F963BA" w:rsidRDefault="001D26A3" w:rsidP="001D26A3">
      <w:pPr>
        <w:spacing w:line="276" w:lineRule="auto"/>
        <w:ind w:firstLine="360"/>
        <w:rPr>
          <w:rFonts w:ascii="Arial" w:eastAsia="Arial" w:hAnsi="Arial" w:cs="Arial"/>
          <w:b/>
        </w:rPr>
      </w:pPr>
      <w:bookmarkStart w:id="166" w:name="_28mhfu23tawn" w:colFirst="0" w:colLast="0"/>
      <w:bookmarkEnd w:id="166"/>
      <w:r w:rsidRPr="001D26A3">
        <w:rPr>
          <w:rFonts w:ascii="Arial" w:eastAsia="Arial" w:hAnsi="Arial" w:cs="Arial"/>
          <w:b/>
          <w:iCs/>
        </w:rPr>
        <w:t xml:space="preserve">(b) </w:t>
      </w:r>
      <w:r w:rsidR="00000000">
        <w:rPr>
          <w:rFonts w:ascii="Arial" w:eastAsia="Arial" w:hAnsi="Arial" w:cs="Arial"/>
          <w:b/>
          <w:i/>
        </w:rPr>
        <w:t>Federal Procurement Data System (FPDS) reporting</w:t>
      </w:r>
      <w:r w:rsidR="00000000">
        <w:rPr>
          <w:rFonts w:ascii="Arial" w:eastAsia="Arial" w:hAnsi="Arial" w:cs="Arial"/>
          <w:b/>
        </w:rPr>
        <w:t xml:space="preserve">.  When reporting an emergency acquisition contract action within FPDS, contracting officers must choose the appropriate data entry selection available under the Emergency Acquisitions FPDS data field (e.g., selection “C” is used when supporting a presidential issued emergency declaration or a major disaster declaration).  Contracting officers also must also include the name of the emergency (e.g., Hurricane Milton) as the first words in the Description of Requirement FPDS data field. The text to be used for the name of the emergency will be included in the SPE notification. </w:t>
      </w:r>
    </w:p>
    <w:p w14:paraId="000000EF" w14:textId="77777777" w:rsidR="00F963BA" w:rsidRDefault="00F963BA">
      <w:pPr>
        <w:ind w:left="720"/>
        <w:rPr>
          <w:rFonts w:ascii="Arial" w:eastAsia="Arial" w:hAnsi="Arial" w:cs="Arial"/>
        </w:rPr>
      </w:pPr>
      <w:bookmarkStart w:id="167" w:name="_o5hr9pmn9431" w:colFirst="0" w:colLast="0"/>
      <w:bookmarkEnd w:id="167"/>
    </w:p>
    <w:p w14:paraId="000000F0" w14:textId="77777777" w:rsidR="00F963BA" w:rsidRDefault="00000000">
      <w:pPr>
        <w:pStyle w:val="Heading2"/>
        <w:keepNext w:val="0"/>
        <w:keepLines w:val="0"/>
        <w:shd w:val="clear" w:color="auto" w:fill="FFFFFF"/>
        <w:spacing w:before="0" w:after="0" w:line="276" w:lineRule="auto"/>
        <w:rPr>
          <w:rFonts w:ascii="Arial" w:eastAsia="Arial" w:hAnsi="Arial" w:cs="Arial"/>
          <w:sz w:val="24"/>
          <w:szCs w:val="24"/>
        </w:rPr>
      </w:pPr>
      <w:bookmarkStart w:id="168" w:name="_kaxeqic44vvp" w:colFirst="0" w:colLast="0"/>
      <w:bookmarkEnd w:id="168"/>
      <w:r>
        <w:rPr>
          <w:rFonts w:ascii="Arial" w:eastAsia="Arial" w:hAnsi="Arial" w:cs="Arial"/>
          <w:sz w:val="24"/>
          <w:szCs w:val="24"/>
        </w:rPr>
        <w:t>Subpart 518.70—Emergency Acquisition Support</w:t>
      </w:r>
    </w:p>
    <w:p w14:paraId="000000F1" w14:textId="77777777" w:rsidR="00F963BA" w:rsidRDefault="00F963BA">
      <w:pPr>
        <w:rPr>
          <w:rFonts w:ascii="Arial" w:eastAsia="Arial" w:hAnsi="Arial" w:cs="Arial"/>
        </w:rPr>
      </w:pPr>
      <w:bookmarkStart w:id="169" w:name="_h1kba4tzofxw" w:colFirst="0" w:colLast="0"/>
      <w:bookmarkEnd w:id="169"/>
    </w:p>
    <w:p w14:paraId="59B6226D" w14:textId="77777777" w:rsidR="001A22B2" w:rsidRDefault="00000000">
      <w:pPr>
        <w:spacing w:line="276" w:lineRule="auto"/>
        <w:rPr>
          <w:ins w:id="170" w:author="Francis Poe" w:date="2025-02-10T11:23:00Z" w16du:dateUtc="2025-02-10T16:23:00Z"/>
          <w:rFonts w:ascii="Arial" w:eastAsia="Arial" w:hAnsi="Arial" w:cs="Arial"/>
          <w:b/>
        </w:rPr>
      </w:pPr>
      <w:bookmarkStart w:id="171" w:name="_1p06nu1yfnm6" w:colFirst="0" w:colLast="0"/>
      <w:bookmarkEnd w:id="171"/>
      <w:r>
        <w:rPr>
          <w:rFonts w:ascii="Arial" w:eastAsia="Arial" w:hAnsi="Arial" w:cs="Arial"/>
          <w:b/>
        </w:rPr>
        <w:t xml:space="preserve">518.7001 Definitions. </w:t>
      </w:r>
    </w:p>
    <w:p w14:paraId="000000F2" w14:textId="6E62A739" w:rsidR="00F963BA" w:rsidRDefault="00000000">
      <w:pPr>
        <w:spacing w:line="276" w:lineRule="auto"/>
        <w:rPr>
          <w:rFonts w:ascii="Arial" w:eastAsia="Arial" w:hAnsi="Arial" w:cs="Arial"/>
          <w:b/>
        </w:rPr>
      </w:pPr>
      <w:r>
        <w:rPr>
          <w:rFonts w:ascii="Arial" w:eastAsia="Arial" w:hAnsi="Arial" w:cs="Arial"/>
          <w:b/>
        </w:rPr>
        <w:t>As used in this subpart—</w:t>
      </w:r>
    </w:p>
    <w:p w14:paraId="000000F3" w14:textId="77777777" w:rsidR="00F963BA" w:rsidRDefault="00000000">
      <w:pPr>
        <w:spacing w:line="276" w:lineRule="auto"/>
        <w:ind w:firstLine="360"/>
        <w:rPr>
          <w:rFonts w:ascii="Arial" w:eastAsia="Arial" w:hAnsi="Arial" w:cs="Arial"/>
          <w:b/>
        </w:rPr>
      </w:pPr>
      <w:r>
        <w:rPr>
          <w:rFonts w:ascii="Arial" w:eastAsia="Arial" w:hAnsi="Arial" w:cs="Arial"/>
          <w:b/>
          <w:i/>
        </w:rPr>
        <w:t>Emergency Coordinators (EC)</w:t>
      </w:r>
      <w:r>
        <w:rPr>
          <w:rFonts w:ascii="Arial" w:eastAsia="Arial" w:hAnsi="Arial" w:cs="Arial"/>
          <w:b/>
        </w:rPr>
        <w:t xml:space="preserve"> means individuals within GSA who are designated to be responsible for preparedness, response, and recovery phases of incident management. The Office of Mission Assurance (OMA) Associate Administrator is the primary EC for GSA. Additionally, each Head </w:t>
      </w:r>
      <w:r>
        <w:rPr>
          <w:rFonts w:ascii="Arial" w:eastAsia="Arial" w:hAnsi="Arial" w:cs="Arial"/>
          <w:b/>
        </w:rPr>
        <w:lastRenderedPageBreak/>
        <w:t>of Service and Staff Office (HSSO) must appoint an EC to handle emergency documents, update their HSSO, and liaise with OMA (see GSA Orders ADM 2430.1A, The U.S. General Services Administration Continuity Program and ADM 2430.3: The U.S. General Services Administration Emergency Management Program or successor orders).</w:t>
      </w:r>
    </w:p>
    <w:p w14:paraId="000000F4" w14:textId="77777777" w:rsidR="00F963BA" w:rsidRDefault="00000000">
      <w:pPr>
        <w:spacing w:line="276" w:lineRule="auto"/>
        <w:ind w:firstLine="360"/>
        <w:rPr>
          <w:rFonts w:ascii="Arial" w:eastAsia="Arial" w:hAnsi="Arial" w:cs="Arial"/>
          <w:b/>
        </w:rPr>
      </w:pPr>
      <w:bookmarkStart w:id="172" w:name="_km0ukjkfhg3i" w:colFirst="0" w:colLast="0"/>
      <w:bookmarkEnd w:id="172"/>
      <w:r>
        <w:rPr>
          <w:rFonts w:ascii="Arial" w:eastAsia="Arial" w:hAnsi="Arial" w:cs="Arial"/>
          <w:b/>
          <w:i/>
        </w:rPr>
        <w:t>Requesting Head of the Contracting Activity (HCA)</w:t>
      </w:r>
      <w:r>
        <w:rPr>
          <w:rFonts w:ascii="Arial" w:eastAsia="Arial" w:hAnsi="Arial" w:cs="Arial"/>
          <w:b/>
        </w:rPr>
        <w:t xml:space="preserve"> means the HCA requesting emergency acquisition support.  </w:t>
      </w:r>
    </w:p>
    <w:p w14:paraId="000000F5" w14:textId="77777777" w:rsidR="00F963BA" w:rsidRDefault="00000000">
      <w:pPr>
        <w:spacing w:line="276" w:lineRule="auto"/>
        <w:ind w:firstLine="360"/>
        <w:rPr>
          <w:rFonts w:ascii="Calibri" w:eastAsia="Calibri" w:hAnsi="Calibri" w:cs="Calibri"/>
          <w:sz w:val="22"/>
          <w:szCs w:val="22"/>
        </w:rPr>
      </w:pPr>
      <w:bookmarkStart w:id="173" w:name="_r9ruje3tbqua" w:colFirst="0" w:colLast="0"/>
      <w:bookmarkEnd w:id="173"/>
      <w:r>
        <w:rPr>
          <w:rFonts w:ascii="Arial" w:eastAsia="Arial" w:hAnsi="Arial" w:cs="Arial"/>
          <w:b/>
          <w:i/>
        </w:rPr>
        <w:t xml:space="preserve">Servicing HCA </w:t>
      </w:r>
      <w:r>
        <w:rPr>
          <w:rFonts w:ascii="Arial" w:eastAsia="Arial" w:hAnsi="Arial" w:cs="Arial"/>
          <w:b/>
        </w:rPr>
        <w:t xml:space="preserve">means the HCA </w:t>
      </w:r>
      <w:proofErr w:type="gramStart"/>
      <w:r>
        <w:rPr>
          <w:rFonts w:ascii="Arial" w:eastAsia="Arial" w:hAnsi="Arial" w:cs="Arial"/>
          <w:b/>
        </w:rPr>
        <w:t>providing</w:t>
      </w:r>
      <w:proofErr w:type="gramEnd"/>
      <w:r>
        <w:rPr>
          <w:rFonts w:ascii="Arial" w:eastAsia="Arial" w:hAnsi="Arial" w:cs="Arial"/>
          <w:b/>
        </w:rPr>
        <w:t xml:space="preserve"> emergency acquisition support. </w:t>
      </w:r>
    </w:p>
    <w:p w14:paraId="000000F6" w14:textId="77777777" w:rsidR="00F963BA" w:rsidRDefault="00F963BA">
      <w:pPr>
        <w:rPr>
          <w:rFonts w:ascii="Arial" w:eastAsia="Arial" w:hAnsi="Arial" w:cs="Arial"/>
        </w:rPr>
      </w:pPr>
      <w:bookmarkStart w:id="174" w:name="_rpd1thj76n40" w:colFirst="0" w:colLast="0"/>
      <w:bookmarkEnd w:id="174"/>
    </w:p>
    <w:p w14:paraId="000000F7" w14:textId="77777777" w:rsidR="00F963BA" w:rsidRDefault="00000000">
      <w:pPr>
        <w:spacing w:line="276" w:lineRule="auto"/>
        <w:rPr>
          <w:rFonts w:ascii="Calibri" w:eastAsia="Calibri" w:hAnsi="Calibri" w:cs="Calibri"/>
          <w:sz w:val="22"/>
          <w:szCs w:val="22"/>
        </w:rPr>
      </w:pPr>
      <w:r>
        <w:rPr>
          <w:rFonts w:ascii="Arial" w:eastAsia="Arial" w:hAnsi="Arial" w:cs="Arial"/>
          <w:b/>
        </w:rPr>
        <w:t xml:space="preserve">518.7002 General. </w:t>
      </w:r>
    </w:p>
    <w:p w14:paraId="000000F8" w14:textId="77777777" w:rsidR="00F963BA" w:rsidRDefault="00000000">
      <w:pPr>
        <w:spacing w:line="276" w:lineRule="auto"/>
        <w:ind w:firstLine="360"/>
        <w:rPr>
          <w:rFonts w:ascii="Arial" w:eastAsia="Arial" w:hAnsi="Arial" w:cs="Arial"/>
          <w:b/>
        </w:rPr>
      </w:pPr>
      <w:bookmarkStart w:id="175" w:name="_f9iysq8jvpf7" w:colFirst="0" w:colLast="0"/>
      <w:bookmarkEnd w:id="175"/>
      <w:r>
        <w:rPr>
          <w:rFonts w:ascii="Arial" w:eastAsia="Arial" w:hAnsi="Arial" w:cs="Arial"/>
          <w:b/>
        </w:rPr>
        <w:t>HCAs, in conjunction with ECs, may obtain emergency acquisition support (e.g., contract award, contract administration) from across GSA.</w:t>
      </w:r>
    </w:p>
    <w:p w14:paraId="000000F9" w14:textId="77777777" w:rsidR="00F963BA" w:rsidRDefault="00F963BA">
      <w:pPr>
        <w:ind w:firstLine="360"/>
        <w:rPr>
          <w:rFonts w:ascii="Arial" w:eastAsia="Arial" w:hAnsi="Arial" w:cs="Arial"/>
        </w:rPr>
      </w:pPr>
      <w:bookmarkStart w:id="176" w:name="_ivediu89bgr9" w:colFirst="0" w:colLast="0"/>
      <w:bookmarkEnd w:id="176"/>
    </w:p>
    <w:p w14:paraId="000000FA" w14:textId="77777777" w:rsidR="00F963BA" w:rsidRDefault="00000000">
      <w:pPr>
        <w:spacing w:line="276" w:lineRule="auto"/>
        <w:rPr>
          <w:rFonts w:ascii="Arial" w:eastAsia="Arial" w:hAnsi="Arial" w:cs="Arial"/>
          <w:b/>
        </w:rPr>
      </w:pPr>
      <w:bookmarkStart w:id="177" w:name="_o2embvgcqrk8" w:colFirst="0" w:colLast="0"/>
      <w:bookmarkEnd w:id="177"/>
      <w:r>
        <w:rPr>
          <w:rFonts w:ascii="Arial" w:eastAsia="Arial" w:hAnsi="Arial" w:cs="Arial"/>
          <w:b/>
        </w:rPr>
        <w:t xml:space="preserve">518.7003 Requesting HCA responsibilities. </w:t>
      </w:r>
    </w:p>
    <w:p w14:paraId="000000FB" w14:textId="77777777" w:rsidR="00F963BA" w:rsidRDefault="00000000">
      <w:pPr>
        <w:spacing w:line="276" w:lineRule="auto"/>
        <w:ind w:firstLine="360"/>
        <w:rPr>
          <w:rFonts w:ascii="Arial" w:eastAsia="Arial" w:hAnsi="Arial" w:cs="Arial"/>
          <w:b/>
        </w:rPr>
      </w:pPr>
      <w:r>
        <w:rPr>
          <w:rFonts w:ascii="Arial" w:eastAsia="Arial" w:hAnsi="Arial" w:cs="Arial"/>
          <w:b/>
        </w:rPr>
        <w:t xml:space="preserve">The </w:t>
      </w:r>
      <w:proofErr w:type="gramStart"/>
      <w:r>
        <w:rPr>
          <w:rFonts w:ascii="Arial" w:eastAsia="Arial" w:hAnsi="Arial" w:cs="Arial"/>
          <w:b/>
        </w:rPr>
        <w:t>requesting</w:t>
      </w:r>
      <w:proofErr w:type="gramEnd"/>
      <w:r>
        <w:rPr>
          <w:rFonts w:ascii="Arial" w:eastAsia="Arial" w:hAnsi="Arial" w:cs="Arial"/>
          <w:b/>
        </w:rPr>
        <w:t xml:space="preserve"> HCA is</w:t>
      </w:r>
      <w:r>
        <w:rPr>
          <w:rFonts w:ascii="Arial" w:eastAsia="Arial" w:hAnsi="Arial" w:cs="Arial"/>
          <w:b/>
          <w:color w:val="202124"/>
          <w:highlight w:val="white"/>
        </w:rPr>
        <w:t xml:space="preserve"> responsible for the following:</w:t>
      </w:r>
    </w:p>
    <w:p w14:paraId="000000FC" w14:textId="77777777" w:rsidR="00F963BA" w:rsidRDefault="00000000">
      <w:pPr>
        <w:spacing w:line="276" w:lineRule="auto"/>
        <w:ind w:firstLine="360"/>
        <w:rPr>
          <w:rFonts w:ascii="Arial" w:eastAsia="Arial" w:hAnsi="Arial" w:cs="Arial"/>
          <w:b/>
          <w:highlight w:val="white"/>
        </w:rPr>
      </w:pPr>
      <w:bookmarkStart w:id="178" w:name="_abxl9hs3d975" w:colFirst="0" w:colLast="0"/>
      <w:bookmarkEnd w:id="178"/>
      <w:r>
        <w:rPr>
          <w:rFonts w:ascii="Arial" w:eastAsia="Arial" w:hAnsi="Arial" w:cs="Arial"/>
          <w:b/>
        </w:rPr>
        <w:t xml:space="preserve">(a) Determining, in conjunction with ECs, the need for emergency acquisition support. </w:t>
      </w:r>
      <w:r>
        <w:rPr>
          <w:rFonts w:ascii="Arial" w:eastAsia="Arial" w:hAnsi="Arial" w:cs="Arial"/>
          <w:b/>
          <w:highlight w:val="white"/>
        </w:rPr>
        <w:t>Requesting HCAs should look within their own Service-line (e.g., FAS, PBS, OAS) before reaching outside their respective Service-line.</w:t>
      </w:r>
    </w:p>
    <w:p w14:paraId="000000FD" w14:textId="77777777" w:rsidR="00F963BA" w:rsidRDefault="00000000">
      <w:pPr>
        <w:spacing w:line="276" w:lineRule="auto"/>
        <w:ind w:firstLine="360"/>
        <w:rPr>
          <w:rFonts w:ascii="Arial" w:eastAsia="Arial" w:hAnsi="Arial" w:cs="Arial"/>
          <w:b/>
        </w:rPr>
      </w:pPr>
      <w:bookmarkStart w:id="179" w:name="_nnx9l49sqjcs" w:colFirst="0" w:colLast="0"/>
      <w:bookmarkEnd w:id="179"/>
      <w:r>
        <w:rPr>
          <w:rFonts w:ascii="Arial" w:eastAsia="Arial" w:hAnsi="Arial" w:cs="Arial"/>
          <w:b/>
        </w:rPr>
        <w:t xml:space="preserve">(b) Requesting needed acquisition support from the servicing HCA. The request shall include, at a minimum, the following: </w:t>
      </w:r>
    </w:p>
    <w:p w14:paraId="000000FE" w14:textId="77777777" w:rsidR="00F963BA" w:rsidRDefault="00000000">
      <w:pPr>
        <w:spacing w:line="276" w:lineRule="auto"/>
        <w:ind w:left="720"/>
        <w:rPr>
          <w:rFonts w:ascii="Arial" w:eastAsia="Arial" w:hAnsi="Arial" w:cs="Arial"/>
          <w:b/>
        </w:rPr>
      </w:pPr>
      <w:bookmarkStart w:id="180" w:name="_kc7alz67k5go" w:colFirst="0" w:colLast="0"/>
      <w:bookmarkEnd w:id="180"/>
      <w:r>
        <w:rPr>
          <w:rFonts w:ascii="Arial" w:eastAsia="Arial" w:hAnsi="Arial" w:cs="Arial"/>
          <w:b/>
        </w:rPr>
        <w:t>(1) Time commitment and duration needed.</w:t>
      </w:r>
    </w:p>
    <w:p w14:paraId="000000FF" w14:textId="77777777" w:rsidR="00F963BA" w:rsidRDefault="00000000">
      <w:pPr>
        <w:spacing w:line="276" w:lineRule="auto"/>
        <w:ind w:left="720"/>
        <w:rPr>
          <w:rFonts w:ascii="Arial" w:eastAsia="Arial" w:hAnsi="Arial" w:cs="Arial"/>
          <w:b/>
        </w:rPr>
      </w:pPr>
      <w:bookmarkStart w:id="181" w:name="_cc05d3kdqbly" w:colFirst="0" w:colLast="0"/>
      <w:bookmarkEnd w:id="181"/>
      <w:r>
        <w:rPr>
          <w:rFonts w:ascii="Arial" w:eastAsia="Arial" w:hAnsi="Arial" w:cs="Arial"/>
          <w:b/>
        </w:rPr>
        <w:t xml:space="preserve">(2) Description of the acquisition support </w:t>
      </w:r>
      <w:proofErr w:type="gramStart"/>
      <w:r>
        <w:rPr>
          <w:rFonts w:ascii="Arial" w:eastAsia="Arial" w:hAnsi="Arial" w:cs="Arial"/>
          <w:b/>
        </w:rPr>
        <w:t>needed;</w:t>
      </w:r>
      <w:proofErr w:type="gramEnd"/>
      <w:r>
        <w:rPr>
          <w:rFonts w:ascii="Arial" w:eastAsia="Arial" w:hAnsi="Arial" w:cs="Arial"/>
          <w:b/>
        </w:rPr>
        <w:t xml:space="preserve"> </w:t>
      </w:r>
    </w:p>
    <w:p w14:paraId="00000100" w14:textId="77777777" w:rsidR="00F963BA" w:rsidRDefault="00000000">
      <w:pPr>
        <w:spacing w:line="276" w:lineRule="auto"/>
        <w:ind w:left="720"/>
        <w:rPr>
          <w:rFonts w:ascii="Arial" w:eastAsia="Arial" w:hAnsi="Arial" w:cs="Arial"/>
          <w:b/>
        </w:rPr>
      </w:pPr>
      <w:bookmarkStart w:id="182" w:name="_12oiu7z5ovjb" w:colFirst="0" w:colLast="0"/>
      <w:bookmarkEnd w:id="182"/>
      <w:r>
        <w:rPr>
          <w:rFonts w:ascii="Arial" w:eastAsia="Arial" w:hAnsi="Arial" w:cs="Arial"/>
          <w:b/>
        </w:rPr>
        <w:t xml:space="preserve">(3) Number and type of acquisition personnel (e.g., contracting officer); and </w:t>
      </w:r>
    </w:p>
    <w:p w14:paraId="00000101" w14:textId="77777777" w:rsidR="00F963BA" w:rsidRDefault="00000000">
      <w:pPr>
        <w:spacing w:line="276" w:lineRule="auto"/>
        <w:rPr>
          <w:rFonts w:ascii="Arial" w:eastAsia="Arial" w:hAnsi="Arial" w:cs="Arial"/>
          <w:b/>
        </w:rPr>
      </w:pPr>
      <w:bookmarkStart w:id="183" w:name="_dpmaqyxflk52" w:colFirst="0" w:colLast="0"/>
      <w:bookmarkEnd w:id="183"/>
      <w:r>
        <w:rPr>
          <w:rFonts w:ascii="Arial" w:eastAsia="Arial" w:hAnsi="Arial" w:cs="Arial"/>
          <w:b/>
        </w:rPr>
        <w:t xml:space="preserve">           (4) Other key details (e.g., rotation, location requirements).</w:t>
      </w:r>
    </w:p>
    <w:p w14:paraId="00000102" w14:textId="77777777" w:rsidR="00F963BA" w:rsidRDefault="00000000">
      <w:pPr>
        <w:spacing w:line="276" w:lineRule="auto"/>
        <w:ind w:firstLine="360"/>
        <w:rPr>
          <w:rFonts w:ascii="Arial" w:eastAsia="Arial" w:hAnsi="Arial" w:cs="Arial"/>
          <w:b/>
        </w:rPr>
      </w:pPr>
      <w:r>
        <w:rPr>
          <w:rFonts w:ascii="Arial" w:eastAsia="Arial" w:hAnsi="Arial" w:cs="Arial"/>
          <w:b/>
        </w:rPr>
        <w:t xml:space="preserve">(c) Overseeing the acquisition personnel provided by the servicing HCA.  Requesting HCAs retain contracting oversight over any contracting officer who is supplied by a Servicing HCA. </w:t>
      </w:r>
    </w:p>
    <w:p w14:paraId="00000103" w14:textId="77777777" w:rsidR="00F963BA" w:rsidRDefault="00000000">
      <w:pPr>
        <w:spacing w:line="276" w:lineRule="auto"/>
        <w:ind w:firstLine="360"/>
        <w:rPr>
          <w:rFonts w:ascii="Arial" w:eastAsia="Arial" w:hAnsi="Arial" w:cs="Arial"/>
          <w:b/>
        </w:rPr>
      </w:pPr>
      <w:r>
        <w:rPr>
          <w:rFonts w:ascii="Arial" w:eastAsia="Arial" w:hAnsi="Arial" w:cs="Arial"/>
          <w:b/>
          <w:highlight w:val="white"/>
        </w:rPr>
        <w:t>(d) Ensuring there is documented oversight and internal control processes of contract activities to support emergency acquisitions.</w:t>
      </w:r>
    </w:p>
    <w:p w14:paraId="00000104" w14:textId="77777777" w:rsidR="00F963BA" w:rsidRDefault="00F963BA">
      <w:pPr>
        <w:ind w:firstLine="360"/>
        <w:rPr>
          <w:rFonts w:ascii="Arial" w:eastAsia="Arial" w:hAnsi="Arial" w:cs="Arial"/>
          <w:b/>
        </w:rPr>
      </w:pPr>
    </w:p>
    <w:p w14:paraId="00000105" w14:textId="77777777" w:rsidR="00F963BA" w:rsidRDefault="00000000">
      <w:pPr>
        <w:spacing w:line="276" w:lineRule="auto"/>
        <w:rPr>
          <w:rFonts w:ascii="Arial" w:eastAsia="Arial" w:hAnsi="Arial" w:cs="Arial"/>
          <w:b/>
        </w:rPr>
      </w:pPr>
      <w:bookmarkStart w:id="184" w:name="_d4vbejqw8w9l" w:colFirst="0" w:colLast="0"/>
      <w:bookmarkEnd w:id="184"/>
      <w:r>
        <w:rPr>
          <w:rFonts w:ascii="Arial" w:eastAsia="Arial" w:hAnsi="Arial" w:cs="Arial"/>
          <w:b/>
        </w:rPr>
        <w:t xml:space="preserve">518.7004 Servicing HCA responsibilities. </w:t>
      </w:r>
    </w:p>
    <w:p w14:paraId="00000106" w14:textId="77777777" w:rsidR="00F963BA" w:rsidRDefault="00000000">
      <w:pPr>
        <w:spacing w:line="276" w:lineRule="auto"/>
        <w:ind w:firstLine="360"/>
        <w:rPr>
          <w:rFonts w:ascii="Arial" w:eastAsia="Arial" w:hAnsi="Arial" w:cs="Arial"/>
          <w:b/>
        </w:rPr>
      </w:pPr>
      <w:bookmarkStart w:id="185" w:name="_frg0e1108uha" w:colFirst="0" w:colLast="0"/>
      <w:bookmarkEnd w:id="185"/>
      <w:r>
        <w:rPr>
          <w:rFonts w:ascii="Arial" w:eastAsia="Arial" w:hAnsi="Arial" w:cs="Arial"/>
          <w:b/>
        </w:rPr>
        <w:t>The Servicing HCA is</w:t>
      </w:r>
      <w:r>
        <w:rPr>
          <w:rFonts w:ascii="Arial" w:eastAsia="Arial" w:hAnsi="Arial" w:cs="Arial"/>
          <w:b/>
          <w:highlight w:val="white"/>
        </w:rPr>
        <w:t xml:space="preserve"> responsible for the following:</w:t>
      </w:r>
    </w:p>
    <w:p w14:paraId="00000107" w14:textId="77777777" w:rsidR="00F963BA" w:rsidRDefault="00000000">
      <w:pPr>
        <w:spacing w:line="276" w:lineRule="auto"/>
        <w:ind w:firstLine="360"/>
        <w:rPr>
          <w:rFonts w:ascii="Arial" w:eastAsia="Arial" w:hAnsi="Arial" w:cs="Arial"/>
          <w:b/>
        </w:rPr>
      </w:pPr>
      <w:r>
        <w:rPr>
          <w:rFonts w:ascii="Arial" w:eastAsia="Arial" w:hAnsi="Arial" w:cs="Arial"/>
          <w:b/>
        </w:rPr>
        <w:t xml:space="preserve">(a) Providing acquisition support for the agreed upon </w:t>
      </w:r>
      <w:proofErr w:type="gramStart"/>
      <w:r>
        <w:rPr>
          <w:rFonts w:ascii="Arial" w:eastAsia="Arial" w:hAnsi="Arial" w:cs="Arial"/>
          <w:b/>
        </w:rPr>
        <w:t>period of time</w:t>
      </w:r>
      <w:proofErr w:type="gramEnd"/>
      <w:r>
        <w:rPr>
          <w:rFonts w:ascii="Arial" w:eastAsia="Arial" w:hAnsi="Arial" w:cs="Arial"/>
          <w:b/>
        </w:rPr>
        <w:t xml:space="preserve"> to the Requesting HCA and ensuring volunteers understand that they will report to the Requesting HCA.</w:t>
      </w:r>
    </w:p>
    <w:p w14:paraId="00000108" w14:textId="77777777" w:rsidR="00F963BA" w:rsidRDefault="00000000">
      <w:pPr>
        <w:spacing w:line="276" w:lineRule="auto"/>
        <w:ind w:firstLine="360"/>
        <w:rPr>
          <w:rFonts w:ascii="Arial" w:eastAsia="Arial" w:hAnsi="Arial" w:cs="Arial"/>
          <w:b/>
        </w:rPr>
      </w:pPr>
      <w:r>
        <w:rPr>
          <w:rFonts w:ascii="Arial" w:eastAsia="Arial" w:hAnsi="Arial" w:cs="Arial"/>
          <w:b/>
        </w:rPr>
        <w:t>(b) Ensuring the acquisition personnel have the necessary certifications and expertise to support the Requesting HCA.</w:t>
      </w:r>
    </w:p>
    <w:p w14:paraId="00000109" w14:textId="77777777" w:rsidR="00F963BA" w:rsidRDefault="00000000">
      <w:pPr>
        <w:spacing w:line="276" w:lineRule="auto"/>
        <w:ind w:firstLine="360"/>
        <w:rPr>
          <w:rFonts w:ascii="Arial" w:eastAsia="Arial" w:hAnsi="Arial" w:cs="Arial"/>
          <w:b/>
        </w:rPr>
      </w:pPr>
      <w:r>
        <w:rPr>
          <w:rFonts w:ascii="Arial" w:eastAsia="Arial" w:hAnsi="Arial" w:cs="Arial"/>
          <w:b/>
        </w:rPr>
        <w:t xml:space="preserve">(c) Ensuring the acquisition personnel have knowledge and understanding of emergency acquisition policies under FAR part 18, FAR subpart 26.2, Office of Federal Procurement Policy (OFPP) Emergency Acquisitions Guide, </w:t>
      </w:r>
      <w:r>
        <w:rPr>
          <w:rFonts w:ascii="Arial" w:eastAsia="Arial" w:hAnsi="Arial" w:cs="Arial"/>
          <w:b/>
        </w:rPr>
        <w:lastRenderedPageBreak/>
        <w:t xml:space="preserve">and OMA 2400.2, </w:t>
      </w:r>
      <w:r>
        <w:rPr>
          <w:rFonts w:ascii="Helvetica" w:eastAsia="Helvetica" w:hAnsi="Helvetica" w:cs="Helvetica"/>
          <w:b/>
        </w:rPr>
        <w:t>Events Requiring Notification to the GSA Emergency Operations Center</w:t>
      </w:r>
      <w:r>
        <w:rPr>
          <w:rFonts w:ascii="Arial" w:eastAsia="Arial" w:hAnsi="Arial" w:cs="Arial"/>
          <w:b/>
        </w:rPr>
        <w:t>.]</w:t>
      </w:r>
    </w:p>
    <w:p w14:paraId="0000010A" w14:textId="77777777" w:rsidR="00F963BA" w:rsidRDefault="00F963BA">
      <w:pPr>
        <w:rPr>
          <w:rFonts w:ascii="Arial" w:eastAsia="Arial" w:hAnsi="Arial" w:cs="Arial"/>
        </w:rPr>
      </w:pPr>
      <w:bookmarkStart w:id="186" w:name="_i7m0cjbdlnp5" w:colFirst="0" w:colLast="0"/>
      <w:bookmarkEnd w:id="186"/>
    </w:p>
    <w:p w14:paraId="0000010B" w14:textId="77777777" w:rsidR="00F963BA" w:rsidRDefault="00000000">
      <w:pPr>
        <w:rPr>
          <w:rFonts w:ascii="Arial" w:eastAsia="Arial" w:hAnsi="Arial" w:cs="Arial"/>
        </w:rPr>
      </w:pPr>
      <w:bookmarkStart w:id="187" w:name="_k3zzxwkub7zx" w:colFirst="0" w:colLast="0"/>
      <w:bookmarkEnd w:id="187"/>
      <w:r>
        <w:rPr>
          <w:rFonts w:ascii="Arial" w:eastAsia="Arial" w:hAnsi="Arial" w:cs="Arial"/>
        </w:rPr>
        <w:t>* * * * *</w:t>
      </w:r>
    </w:p>
    <w:sectPr w:rsidR="00F963BA">
      <w:headerReference w:type="default" r:id="rId15"/>
      <w:footerReference w:type="default" r:id="rId16"/>
      <w:pgSz w:w="12240" w:h="15840"/>
      <w:pgMar w:top="630" w:right="1800" w:bottom="1440" w:left="153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CEADF8" w14:textId="77777777" w:rsidR="0054159A" w:rsidRDefault="0054159A">
      <w:r>
        <w:separator/>
      </w:r>
    </w:p>
  </w:endnote>
  <w:endnote w:type="continuationSeparator" w:id="0">
    <w:p w14:paraId="2B451D8E" w14:textId="77777777" w:rsidR="0054159A" w:rsidRDefault="00541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0C" w14:textId="77777777" w:rsidR="00F963BA" w:rsidRDefault="00F963BA">
    <w:pPr>
      <w:pBdr>
        <w:top w:val="nil"/>
        <w:left w:val="nil"/>
        <w:bottom w:val="nil"/>
        <w:right w:val="nil"/>
        <w:between w:val="nil"/>
      </w:pBdr>
      <w:tabs>
        <w:tab w:val="right" w:pos="10080"/>
      </w:tabs>
      <w:jc w:val="center"/>
      <w:rPr>
        <w:sz w:val="18"/>
        <w:szCs w:val="18"/>
      </w:rPr>
    </w:pPr>
  </w:p>
  <w:p w14:paraId="0000010D" w14:textId="77777777" w:rsidR="00F963BA" w:rsidRDefault="00F963BA">
    <w:pPr>
      <w:pBdr>
        <w:top w:val="nil"/>
        <w:left w:val="nil"/>
        <w:bottom w:val="nil"/>
        <w:right w:val="nil"/>
        <w:between w:val="nil"/>
      </w:pBdr>
      <w:tabs>
        <w:tab w:val="right" w:pos="10080"/>
      </w:tabs>
      <w:rPr>
        <w:rFonts w:ascii="Arial" w:eastAsia="Arial" w:hAnsi="Arial" w:cs="Arial"/>
        <w:sz w:val="18"/>
        <w:szCs w:val="18"/>
      </w:rPr>
    </w:pPr>
  </w:p>
  <w:p w14:paraId="0000010E" w14:textId="22228E2E" w:rsidR="00F963BA" w:rsidRDefault="00000000">
    <w:pPr>
      <w:pBdr>
        <w:top w:val="nil"/>
        <w:left w:val="nil"/>
        <w:bottom w:val="nil"/>
        <w:right w:val="nil"/>
        <w:between w:val="nil"/>
      </w:pBdr>
      <w:tabs>
        <w:tab w:val="right" w:pos="10080"/>
      </w:tabs>
      <w:jc w:val="center"/>
      <w:rPr>
        <w:rFonts w:ascii="Arial" w:eastAsia="Arial" w:hAnsi="Arial" w:cs="Arial"/>
        <w:sz w:val="18"/>
        <w:szCs w:val="18"/>
      </w:rPr>
    </w:pPr>
    <w:r>
      <w:rPr>
        <w:rFonts w:ascii="Arial" w:eastAsia="Arial" w:hAnsi="Arial" w:cs="Arial"/>
        <w:sz w:val="18"/>
        <w:szCs w:val="18"/>
      </w:rPr>
      <w:t xml:space="preserve">Page </w:t>
    </w:r>
    <w:r>
      <w:rPr>
        <w:rFonts w:ascii="Arial" w:eastAsia="Arial" w:hAnsi="Arial" w:cs="Arial"/>
        <w:sz w:val="18"/>
        <w:szCs w:val="18"/>
      </w:rPr>
      <w:fldChar w:fldCharType="begin"/>
    </w:r>
    <w:r>
      <w:rPr>
        <w:rFonts w:ascii="Arial" w:eastAsia="Arial" w:hAnsi="Arial" w:cs="Arial"/>
        <w:sz w:val="18"/>
        <w:szCs w:val="18"/>
      </w:rPr>
      <w:instrText>PAGE</w:instrText>
    </w:r>
    <w:r>
      <w:rPr>
        <w:rFonts w:ascii="Arial" w:eastAsia="Arial" w:hAnsi="Arial" w:cs="Arial"/>
        <w:sz w:val="18"/>
        <w:szCs w:val="18"/>
      </w:rPr>
      <w:fldChar w:fldCharType="separate"/>
    </w:r>
    <w:r w:rsidR="00E20C37">
      <w:rPr>
        <w:rFonts w:ascii="Arial" w:eastAsia="Arial" w:hAnsi="Arial" w:cs="Arial"/>
        <w:noProof/>
        <w:sz w:val="18"/>
        <w:szCs w:val="18"/>
      </w:rPr>
      <w:t>1</w:t>
    </w:r>
    <w:r>
      <w:rPr>
        <w:rFonts w:ascii="Arial" w:eastAsia="Arial" w:hAnsi="Arial" w:cs="Arial"/>
        <w:sz w:val="18"/>
        <w:szCs w:val="18"/>
      </w:rPr>
      <w:fldChar w:fldCharType="end"/>
    </w:r>
    <w:r>
      <w:rPr>
        <w:rFonts w:ascii="Arial" w:eastAsia="Arial" w:hAnsi="Arial" w:cs="Arial"/>
        <w:sz w:val="18"/>
        <w:szCs w:val="18"/>
      </w:rPr>
      <w:t xml:space="preserve"> of </w:t>
    </w:r>
    <w:r>
      <w:rPr>
        <w:rFonts w:ascii="Arial" w:eastAsia="Arial" w:hAnsi="Arial" w:cs="Arial"/>
        <w:sz w:val="18"/>
        <w:szCs w:val="18"/>
      </w:rPr>
      <w:fldChar w:fldCharType="begin"/>
    </w:r>
    <w:r>
      <w:rPr>
        <w:rFonts w:ascii="Arial" w:eastAsia="Arial" w:hAnsi="Arial" w:cs="Arial"/>
        <w:sz w:val="18"/>
        <w:szCs w:val="18"/>
      </w:rPr>
      <w:instrText>NUMPAGES</w:instrText>
    </w:r>
    <w:r>
      <w:rPr>
        <w:rFonts w:ascii="Arial" w:eastAsia="Arial" w:hAnsi="Arial" w:cs="Arial"/>
        <w:sz w:val="18"/>
        <w:szCs w:val="18"/>
      </w:rPr>
      <w:fldChar w:fldCharType="separate"/>
    </w:r>
    <w:r w:rsidR="00E20C37">
      <w:rPr>
        <w:rFonts w:ascii="Arial" w:eastAsia="Arial" w:hAnsi="Arial" w:cs="Arial"/>
        <w:noProof/>
        <w:sz w:val="18"/>
        <w:szCs w:val="18"/>
      </w:rPr>
      <w:t>2</w:t>
    </w:r>
    <w:r>
      <w:rPr>
        <w:rFonts w:ascii="Arial" w:eastAsia="Arial" w:hAnsi="Arial" w:cs="Arial"/>
        <w:sz w:val="18"/>
        <w:szCs w:val="18"/>
      </w:rPr>
      <w:fldChar w:fldCharType="end"/>
    </w:r>
  </w:p>
  <w:p w14:paraId="0000010F" w14:textId="77777777" w:rsidR="00F963BA" w:rsidRDefault="00F963BA">
    <w:pPr>
      <w:pBdr>
        <w:top w:val="nil"/>
        <w:left w:val="nil"/>
        <w:bottom w:val="nil"/>
        <w:right w:val="nil"/>
        <w:between w:val="nil"/>
      </w:pBdr>
      <w:tabs>
        <w:tab w:val="center" w:pos="4320"/>
        <w:tab w:val="right" w:pos="864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001D51" w14:textId="77777777" w:rsidR="0054159A" w:rsidRDefault="0054159A">
      <w:r>
        <w:separator/>
      </w:r>
    </w:p>
  </w:footnote>
  <w:footnote w:type="continuationSeparator" w:id="0">
    <w:p w14:paraId="4063CE6F" w14:textId="77777777" w:rsidR="0054159A" w:rsidRDefault="005415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10" w14:textId="77777777" w:rsidR="00F963BA" w:rsidRDefault="00F963BA">
    <w:pPr>
      <w:tabs>
        <w:tab w:val="center" w:pos="4680"/>
        <w:tab w:val="right" w:pos="9360"/>
      </w:tabs>
      <w:ind w:right="-15"/>
      <w:jc w:val="right"/>
      <w:rPr>
        <w:b/>
        <w:sz w:val="20"/>
        <w:szCs w:val="20"/>
      </w:rPr>
    </w:pPr>
  </w:p>
  <w:p w14:paraId="00000111" w14:textId="77777777" w:rsidR="00F963BA" w:rsidRDefault="00F963BA">
    <w:pPr>
      <w:tabs>
        <w:tab w:val="center" w:pos="4680"/>
        <w:tab w:val="right" w:pos="9360"/>
      </w:tabs>
      <w:ind w:right="-15"/>
      <w:rPr>
        <w:rFonts w:ascii="Arial" w:eastAsia="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B1014"/>
    <w:multiLevelType w:val="multilevel"/>
    <w:tmpl w:val="F634E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65C0F"/>
    <w:multiLevelType w:val="multilevel"/>
    <w:tmpl w:val="060402E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5644484B"/>
    <w:multiLevelType w:val="multilevel"/>
    <w:tmpl w:val="4A8A1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A5757C"/>
    <w:multiLevelType w:val="multilevel"/>
    <w:tmpl w:val="AC002A00"/>
    <w:lvl w:ilvl="0">
      <w:start w:val="1"/>
      <w:numFmt w:val="decimal"/>
      <w:lvlText w:val="%1."/>
      <w:lvlJc w:val="left"/>
      <w:pPr>
        <w:ind w:left="390" w:hanging="390"/>
      </w:pPr>
      <w:rPr>
        <w:vertAlign w:val="baseline"/>
      </w:rPr>
    </w:lvl>
    <w:lvl w:ilvl="1">
      <w:start w:val="1"/>
      <w:numFmt w:val="bullet"/>
      <w:lvlText w:val="○"/>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 w15:restartNumberingAfterBreak="0">
    <w:nsid w:val="682E0ACD"/>
    <w:multiLevelType w:val="multilevel"/>
    <w:tmpl w:val="22D0F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6C3615F"/>
    <w:multiLevelType w:val="multilevel"/>
    <w:tmpl w:val="656C7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B455DA2"/>
    <w:multiLevelType w:val="multilevel"/>
    <w:tmpl w:val="954E6C5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895847497">
    <w:abstractNumId w:val="2"/>
  </w:num>
  <w:num w:numId="2" w16cid:durableId="568153306">
    <w:abstractNumId w:val="5"/>
  </w:num>
  <w:num w:numId="3" w16cid:durableId="820923622">
    <w:abstractNumId w:val="1"/>
  </w:num>
  <w:num w:numId="4" w16cid:durableId="1936471639">
    <w:abstractNumId w:val="6"/>
  </w:num>
  <w:num w:numId="5" w16cid:durableId="431709048">
    <w:abstractNumId w:val="3"/>
  </w:num>
  <w:num w:numId="6" w16cid:durableId="1509831375">
    <w:abstractNumId w:val="0"/>
  </w:num>
  <w:num w:numId="7" w16cid:durableId="56853914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ancis Poe">
    <w15:presenceInfo w15:providerId="Windows Live" w15:userId="27b81a66ec7f60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YxsDQ0NzMyNDA2NDVW0lEKTi0uzszPAykwqgUAKuuvdSwAAAA="/>
  </w:docVars>
  <w:rsids>
    <w:rsidRoot w:val="00F963BA"/>
    <w:rsid w:val="00120C54"/>
    <w:rsid w:val="001A22B2"/>
    <w:rsid w:val="001D26A3"/>
    <w:rsid w:val="002437AC"/>
    <w:rsid w:val="003F79B0"/>
    <w:rsid w:val="00410C30"/>
    <w:rsid w:val="004568F9"/>
    <w:rsid w:val="0054159A"/>
    <w:rsid w:val="00625BD2"/>
    <w:rsid w:val="006A016F"/>
    <w:rsid w:val="006C25F7"/>
    <w:rsid w:val="007E20A0"/>
    <w:rsid w:val="00AE5EB9"/>
    <w:rsid w:val="00C05A92"/>
    <w:rsid w:val="00CC2888"/>
    <w:rsid w:val="00D16820"/>
    <w:rsid w:val="00D22864"/>
    <w:rsid w:val="00D52EB1"/>
    <w:rsid w:val="00E0351C"/>
    <w:rsid w:val="00E20C37"/>
    <w:rsid w:val="00E77F33"/>
    <w:rsid w:val="00F96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D7322"/>
  <w15:docId w15:val="{56332E04-99C3-45C1-85A2-611D84A9D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100" w:after="10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410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insite.gsagov/acquisitionportal" TargetMode="External"/><Relationship Id="rId13" Type="http://schemas.openxmlformats.org/officeDocument/2006/relationships/hyperlink" Target="https://www.gsa.gov/governmentwide-initiatives/emergency-response/emergency-acquisition-basic-ordering-agreements"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gsarpolicy@gsa.gov" TargetMode="External"/><Relationship Id="rId12" Type="http://schemas.openxmlformats.org/officeDocument/2006/relationships/hyperlink" Target="https://www.gsaadvantage.gov/advantage/ws/search/special_category_search?cat=ADV.D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site.gsa.gov/employee-resources/acquisition-purchases-and-payments/acquisition-portal/acquisition-career-management/gsa-warrant-program/emergency-warrant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gsa.gov/governmentwide-initiatives/emergency-respons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insite.gsa.gov/emergencyacquisition" TargetMode="External"/><Relationship Id="rId14" Type="http://schemas.openxmlformats.org/officeDocument/2006/relationships/hyperlink" Target="mailto:spe.request@g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4379</TotalTime>
  <Pages>12</Pages>
  <Words>3893</Words>
  <Characters>22191</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ThomasO'Linn</dc:creator>
  <cp:lastModifiedBy>Francis Poe</cp:lastModifiedBy>
  <cp:revision>5</cp:revision>
  <dcterms:created xsi:type="dcterms:W3CDTF">2025-02-07T16:17:00Z</dcterms:created>
  <dcterms:modified xsi:type="dcterms:W3CDTF">2025-02-10T17:32:00Z</dcterms:modified>
</cp:coreProperties>
</file>